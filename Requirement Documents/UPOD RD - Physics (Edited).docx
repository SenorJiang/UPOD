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3A71DC2D" w14:textId="77777777" w:rsidR="00485F28" w:rsidRPr="00C619B5" w:rsidRDefault="00485F28">
      <w:pPr>
        <w:spacing w:before="240"/>
        <w:jc w:val="right"/>
      </w:pPr>
      <w:bookmarkStart w:id="0" w:name="h.gjdgxs" w:colFirst="0" w:colLast="0"/>
      <w:bookmarkEnd w:id="0"/>
    </w:p>
    <w:p w14:paraId="3D186F35" w14:textId="77777777" w:rsidR="00485F28" w:rsidRPr="00C619B5" w:rsidRDefault="00FF1896">
      <w:pPr>
        <w:pStyle w:val="Title"/>
        <w:rPr>
          <w:rFonts w:ascii="Times New Roman" w:hAnsi="Times New Roman" w:cs="Times New Roman"/>
        </w:rPr>
      </w:pPr>
      <w:r w:rsidRPr="00C619B5">
        <w:rPr>
          <w:rFonts w:ascii="Times New Roman" w:hAnsi="Times New Roman" w:cs="Times New Roman"/>
        </w:rPr>
        <w:t>Software</w:t>
      </w:r>
      <w:r w:rsidR="00746AA7" w:rsidRPr="00C619B5">
        <w:rPr>
          <w:rFonts w:ascii="Times New Roman" w:hAnsi="Times New Roman" w:cs="Times New Roman"/>
        </w:rPr>
        <w:t xml:space="preserve"> Requirements Specification</w:t>
      </w:r>
    </w:p>
    <w:p w14:paraId="6D6F1B51" w14:textId="77777777" w:rsidR="00485F28" w:rsidRPr="00C619B5" w:rsidRDefault="00746AA7">
      <w:pPr>
        <w:pStyle w:val="Title"/>
        <w:spacing w:before="0" w:after="400"/>
        <w:rPr>
          <w:rFonts w:ascii="Times New Roman" w:hAnsi="Times New Roman" w:cs="Times New Roman"/>
        </w:rPr>
      </w:pPr>
      <w:r w:rsidRPr="00C619B5">
        <w:rPr>
          <w:rFonts w:ascii="Times New Roman" w:hAnsi="Times New Roman" w:cs="Times New Roman"/>
          <w:sz w:val="40"/>
          <w:szCs w:val="40"/>
        </w:rPr>
        <w:t>for</w:t>
      </w:r>
    </w:p>
    <w:p w14:paraId="5A77F52D" w14:textId="77777777" w:rsidR="00485F28" w:rsidRPr="00C619B5" w:rsidRDefault="00746AA7">
      <w:pPr>
        <w:pStyle w:val="Title"/>
        <w:rPr>
          <w:rFonts w:ascii="Times New Roman" w:hAnsi="Times New Roman" w:cs="Times New Roman"/>
        </w:rPr>
      </w:pPr>
      <w:r w:rsidRPr="00C619B5">
        <w:rPr>
          <w:rFonts w:ascii="Times New Roman" w:hAnsi="Times New Roman" w:cs="Times New Roman"/>
        </w:rPr>
        <w:t xml:space="preserve">UPOD </w:t>
      </w:r>
      <w:r w:rsidR="00FF1896" w:rsidRPr="00C619B5">
        <w:rPr>
          <w:rFonts w:ascii="Times New Roman" w:hAnsi="Times New Roman" w:cs="Times New Roman"/>
        </w:rPr>
        <w:t>–</w:t>
      </w:r>
      <w:r w:rsidRPr="00C619B5">
        <w:rPr>
          <w:rFonts w:ascii="Times New Roman" w:hAnsi="Times New Roman" w:cs="Times New Roman"/>
        </w:rPr>
        <w:t xml:space="preserve"> </w:t>
      </w:r>
      <w:r w:rsidR="00FF1896" w:rsidRPr="00C619B5">
        <w:rPr>
          <w:rFonts w:ascii="Times New Roman" w:hAnsi="Times New Roman" w:cs="Times New Roman"/>
        </w:rPr>
        <w:t>Physics Research</w:t>
      </w:r>
    </w:p>
    <w:p w14:paraId="470597D6" w14:textId="77777777" w:rsidR="00485F28" w:rsidRPr="00C619B5" w:rsidRDefault="00746AA7">
      <w:pPr>
        <w:spacing w:before="240" w:after="720"/>
        <w:jc w:val="right"/>
      </w:pPr>
      <w:r w:rsidRPr="00C619B5">
        <w:rPr>
          <w:rFonts w:eastAsia="Arial"/>
          <w:b/>
          <w:sz w:val="28"/>
          <w:szCs w:val="28"/>
        </w:rPr>
        <w:t>Version 0.1</w:t>
      </w:r>
    </w:p>
    <w:p w14:paraId="3C9EDA70" w14:textId="77777777" w:rsidR="00485F28" w:rsidRPr="00C619B5" w:rsidRDefault="00746AA7">
      <w:pPr>
        <w:spacing w:before="240" w:after="720"/>
        <w:jc w:val="right"/>
      </w:pPr>
      <w:r w:rsidRPr="00C619B5">
        <w:rPr>
          <w:rFonts w:eastAsia="Arial"/>
          <w:b/>
          <w:sz w:val="28"/>
          <w:szCs w:val="28"/>
        </w:rPr>
        <w:t xml:space="preserve">Prepared by </w:t>
      </w:r>
      <w:r w:rsidR="002F1119" w:rsidRPr="00C619B5">
        <w:rPr>
          <w:rFonts w:eastAsia="Arial"/>
          <w:b/>
          <w:sz w:val="28"/>
          <w:szCs w:val="28"/>
        </w:rPr>
        <w:t>Anders Lam</w:t>
      </w:r>
    </w:p>
    <w:p w14:paraId="352ED188" w14:textId="77777777" w:rsidR="00485F28" w:rsidRPr="00C619B5" w:rsidRDefault="00C56C83" w:rsidP="00C56C83">
      <w:pPr>
        <w:spacing w:before="240" w:after="720"/>
        <w:ind w:left="720" w:firstLine="720"/>
        <w:jc w:val="right"/>
      </w:pPr>
      <w:r w:rsidRPr="00C619B5">
        <w:rPr>
          <w:rFonts w:eastAsia="Arial"/>
          <w:b/>
          <w:sz w:val="28"/>
          <w:szCs w:val="28"/>
        </w:rPr>
        <w:t xml:space="preserve">                  </w:t>
      </w:r>
      <w:r w:rsidR="00746AA7" w:rsidRPr="00C619B5">
        <w:rPr>
          <w:rFonts w:eastAsia="Arial"/>
          <w:b/>
          <w:sz w:val="28"/>
          <w:szCs w:val="28"/>
        </w:rPr>
        <w:t>Wilfrid Laurier University, CP317</w:t>
      </w:r>
      <w:r w:rsidR="00746AA7" w:rsidRPr="00C619B5">
        <w:rPr>
          <w:rFonts w:eastAsia="Arial"/>
          <w:b/>
          <w:sz w:val="28"/>
          <w:szCs w:val="28"/>
        </w:rPr>
        <w:tab/>
      </w:r>
    </w:p>
    <w:p w14:paraId="602915E3" w14:textId="77777777" w:rsidR="00485F28" w:rsidRPr="00C619B5" w:rsidRDefault="005E0162">
      <w:pPr>
        <w:spacing w:before="240" w:after="720"/>
        <w:jc w:val="right"/>
      </w:pPr>
      <w:r w:rsidRPr="00C619B5">
        <w:rPr>
          <w:rFonts w:eastAsia="Arial"/>
          <w:b/>
          <w:sz w:val="28"/>
          <w:szCs w:val="28"/>
        </w:rPr>
        <w:t>May 30</w:t>
      </w:r>
      <w:r w:rsidR="002F1119" w:rsidRPr="00C619B5">
        <w:rPr>
          <w:rFonts w:eastAsia="Arial"/>
          <w:b/>
          <w:sz w:val="28"/>
          <w:szCs w:val="28"/>
        </w:rPr>
        <w:t>, 2016</w:t>
      </w:r>
    </w:p>
    <w:p w14:paraId="23398A3F" w14:textId="77777777" w:rsidR="00485F28" w:rsidRPr="00C619B5" w:rsidRDefault="00746AA7">
      <w:r w:rsidRPr="00C619B5">
        <w:br w:type="page"/>
      </w:r>
    </w:p>
    <w:p w14:paraId="56507B27" w14:textId="77777777" w:rsidR="00485F28" w:rsidRPr="00C619B5" w:rsidRDefault="00746AA7">
      <w:pPr>
        <w:keepNext/>
        <w:keepLines/>
        <w:spacing w:before="120" w:after="240"/>
      </w:pPr>
      <w:bookmarkStart w:id="1" w:name="h.30j0zll" w:colFirst="0" w:colLast="0"/>
      <w:bookmarkEnd w:id="1"/>
      <w:r w:rsidRPr="00C619B5">
        <w:rPr>
          <w:b/>
          <w:sz w:val="36"/>
          <w:szCs w:val="36"/>
        </w:rPr>
        <w:lastRenderedPageBreak/>
        <w:t>Table of Contents</w:t>
      </w:r>
    </w:p>
    <w:p w14:paraId="77AB8397" w14:textId="77777777" w:rsidR="007D28E1" w:rsidRDefault="00746AA7">
      <w:pPr>
        <w:tabs>
          <w:tab w:val="left" w:pos="360"/>
          <w:tab w:val="right" w:pos="9360"/>
        </w:tabs>
        <w:spacing w:before="60"/>
        <w:ind w:left="360" w:hanging="360"/>
        <w:jc w:val="both"/>
        <w:rPr>
          <w:noProof/>
        </w:rPr>
      </w:pPr>
      <w:r w:rsidRPr="00C619B5">
        <w:rPr>
          <w:b/>
        </w:rPr>
        <w:tab/>
      </w:r>
      <w:r w:rsidR="007D28E1">
        <w:rPr>
          <w:b/>
        </w:rPr>
        <w:fldChar w:fldCharType="begin"/>
      </w:r>
      <w:r w:rsidR="007D28E1">
        <w:rPr>
          <w:b/>
        </w:rPr>
        <w:instrText xml:space="preserve"> TOC \o "1-3" \h \z \u </w:instrText>
      </w:r>
      <w:r w:rsidR="007D28E1">
        <w:rPr>
          <w:b/>
        </w:rPr>
        <w:fldChar w:fldCharType="separate"/>
      </w:r>
    </w:p>
    <w:p w14:paraId="09E42494" w14:textId="5ACDFCCB" w:rsidR="007D28E1" w:rsidRDefault="007D28E1">
      <w:pPr>
        <w:pStyle w:val="TOC1"/>
        <w:tabs>
          <w:tab w:val="left" w:pos="440"/>
          <w:tab w:val="right" w:pos="9350"/>
        </w:tabs>
        <w:rPr>
          <w:rFonts w:asciiTheme="minorHAnsi" w:eastAsiaTheme="minorEastAsia" w:hAnsiTheme="minorHAnsi" w:cstheme="minorBidi"/>
          <w:noProof/>
          <w:color w:val="auto"/>
          <w:sz w:val="22"/>
          <w:szCs w:val="22"/>
          <w:lang w:val="en-US" w:eastAsia="en-US"/>
        </w:rPr>
      </w:pPr>
      <w:hyperlink w:anchor="_Toc452502853" w:history="1">
        <w:r w:rsidRPr="00E30272">
          <w:rPr>
            <w:rStyle w:val="Hyperlink"/>
            <w:noProof/>
          </w:rPr>
          <w:t>1.</w:t>
        </w:r>
        <w:r>
          <w:rPr>
            <w:rFonts w:asciiTheme="minorHAnsi" w:eastAsiaTheme="minorEastAsia" w:hAnsiTheme="minorHAnsi" w:cstheme="minorBidi"/>
            <w:noProof/>
            <w:color w:val="auto"/>
            <w:sz w:val="22"/>
            <w:szCs w:val="22"/>
            <w:lang w:val="en-US" w:eastAsia="en-US"/>
          </w:rPr>
          <w:tab/>
        </w:r>
        <w:r w:rsidRPr="00E30272">
          <w:rPr>
            <w:rStyle w:val="Hyperlink"/>
            <w:noProof/>
          </w:rPr>
          <w:t>Introduction</w:t>
        </w:r>
        <w:r>
          <w:rPr>
            <w:noProof/>
            <w:webHidden/>
          </w:rPr>
          <w:tab/>
        </w:r>
        <w:r>
          <w:rPr>
            <w:noProof/>
            <w:webHidden/>
          </w:rPr>
          <w:fldChar w:fldCharType="begin"/>
        </w:r>
        <w:r>
          <w:rPr>
            <w:noProof/>
            <w:webHidden/>
          </w:rPr>
          <w:instrText xml:space="preserve"> PAGEREF _Toc452502853 \h </w:instrText>
        </w:r>
        <w:r>
          <w:rPr>
            <w:noProof/>
            <w:webHidden/>
          </w:rPr>
        </w:r>
        <w:r>
          <w:rPr>
            <w:noProof/>
            <w:webHidden/>
          </w:rPr>
          <w:fldChar w:fldCharType="separate"/>
        </w:r>
        <w:r>
          <w:rPr>
            <w:noProof/>
            <w:webHidden/>
          </w:rPr>
          <w:t>3</w:t>
        </w:r>
        <w:r>
          <w:rPr>
            <w:noProof/>
            <w:webHidden/>
          </w:rPr>
          <w:fldChar w:fldCharType="end"/>
        </w:r>
      </w:hyperlink>
    </w:p>
    <w:p w14:paraId="105C0AD3" w14:textId="0E046030" w:rsidR="007D28E1" w:rsidRDefault="006945FB">
      <w:pPr>
        <w:pStyle w:val="TOC2"/>
        <w:tabs>
          <w:tab w:val="left" w:pos="880"/>
          <w:tab w:val="right" w:pos="9350"/>
        </w:tabs>
        <w:rPr>
          <w:rFonts w:asciiTheme="minorHAnsi" w:eastAsiaTheme="minorEastAsia" w:hAnsiTheme="minorHAnsi" w:cstheme="minorBidi"/>
          <w:noProof/>
          <w:color w:val="auto"/>
          <w:sz w:val="22"/>
          <w:szCs w:val="22"/>
          <w:lang w:val="en-US" w:eastAsia="en-US"/>
        </w:rPr>
      </w:pPr>
      <w:hyperlink w:anchor="_Toc452502854" w:history="1">
        <w:r w:rsidR="007D28E1" w:rsidRPr="00E30272">
          <w:rPr>
            <w:rStyle w:val="Hyperlink"/>
            <w:noProof/>
          </w:rPr>
          <w:t>1.1</w:t>
        </w:r>
        <w:r w:rsidR="007D28E1">
          <w:rPr>
            <w:rFonts w:asciiTheme="minorHAnsi" w:eastAsiaTheme="minorEastAsia" w:hAnsiTheme="minorHAnsi" w:cstheme="minorBidi"/>
            <w:noProof/>
            <w:color w:val="auto"/>
            <w:sz w:val="22"/>
            <w:szCs w:val="22"/>
            <w:lang w:val="en-US" w:eastAsia="en-US"/>
          </w:rPr>
          <w:tab/>
        </w:r>
        <w:r w:rsidR="007D28E1" w:rsidRPr="00E30272">
          <w:rPr>
            <w:rStyle w:val="Hyperlink"/>
            <w:noProof/>
          </w:rPr>
          <w:t>Purpose</w:t>
        </w:r>
        <w:r w:rsidR="007D28E1">
          <w:rPr>
            <w:noProof/>
            <w:webHidden/>
          </w:rPr>
          <w:tab/>
        </w:r>
        <w:r w:rsidR="007D28E1">
          <w:rPr>
            <w:noProof/>
            <w:webHidden/>
          </w:rPr>
          <w:fldChar w:fldCharType="begin"/>
        </w:r>
        <w:r w:rsidR="007D28E1">
          <w:rPr>
            <w:noProof/>
            <w:webHidden/>
          </w:rPr>
          <w:instrText xml:space="preserve"> PAGEREF _Toc452502854 \h </w:instrText>
        </w:r>
        <w:r w:rsidR="007D28E1">
          <w:rPr>
            <w:noProof/>
            <w:webHidden/>
          </w:rPr>
        </w:r>
        <w:r w:rsidR="007D28E1">
          <w:rPr>
            <w:noProof/>
            <w:webHidden/>
          </w:rPr>
          <w:fldChar w:fldCharType="separate"/>
        </w:r>
        <w:r w:rsidR="007D28E1">
          <w:rPr>
            <w:noProof/>
            <w:webHidden/>
          </w:rPr>
          <w:t>3</w:t>
        </w:r>
        <w:r w:rsidR="007D28E1">
          <w:rPr>
            <w:noProof/>
            <w:webHidden/>
          </w:rPr>
          <w:fldChar w:fldCharType="end"/>
        </w:r>
      </w:hyperlink>
    </w:p>
    <w:p w14:paraId="3617F7F3" w14:textId="51EFCEC9" w:rsidR="007D28E1" w:rsidRDefault="006945FB">
      <w:pPr>
        <w:pStyle w:val="TOC2"/>
        <w:tabs>
          <w:tab w:val="left" w:pos="880"/>
          <w:tab w:val="right" w:pos="9350"/>
        </w:tabs>
        <w:rPr>
          <w:rFonts w:asciiTheme="minorHAnsi" w:eastAsiaTheme="minorEastAsia" w:hAnsiTheme="minorHAnsi" w:cstheme="minorBidi"/>
          <w:noProof/>
          <w:color w:val="auto"/>
          <w:sz w:val="22"/>
          <w:szCs w:val="22"/>
          <w:lang w:val="en-US" w:eastAsia="en-US"/>
        </w:rPr>
      </w:pPr>
      <w:hyperlink w:anchor="_Toc452502855" w:history="1">
        <w:r w:rsidR="007D28E1" w:rsidRPr="00E30272">
          <w:rPr>
            <w:rStyle w:val="Hyperlink"/>
            <w:noProof/>
          </w:rPr>
          <w:t>1.2</w:t>
        </w:r>
        <w:r w:rsidR="007D28E1">
          <w:rPr>
            <w:rFonts w:asciiTheme="minorHAnsi" w:eastAsiaTheme="minorEastAsia" w:hAnsiTheme="minorHAnsi" w:cstheme="minorBidi"/>
            <w:noProof/>
            <w:color w:val="auto"/>
            <w:sz w:val="22"/>
            <w:szCs w:val="22"/>
            <w:lang w:val="en-US" w:eastAsia="en-US"/>
          </w:rPr>
          <w:tab/>
        </w:r>
        <w:r w:rsidR="007D28E1" w:rsidRPr="00E30272">
          <w:rPr>
            <w:rStyle w:val="Hyperlink"/>
            <w:noProof/>
          </w:rPr>
          <w:t>Product Scope</w:t>
        </w:r>
        <w:r w:rsidR="007D28E1">
          <w:rPr>
            <w:noProof/>
            <w:webHidden/>
          </w:rPr>
          <w:tab/>
        </w:r>
        <w:r w:rsidR="007D28E1">
          <w:rPr>
            <w:noProof/>
            <w:webHidden/>
          </w:rPr>
          <w:fldChar w:fldCharType="begin"/>
        </w:r>
        <w:r w:rsidR="007D28E1">
          <w:rPr>
            <w:noProof/>
            <w:webHidden/>
          </w:rPr>
          <w:instrText xml:space="preserve"> PAGEREF _Toc452502855 \h </w:instrText>
        </w:r>
        <w:r w:rsidR="007D28E1">
          <w:rPr>
            <w:noProof/>
            <w:webHidden/>
          </w:rPr>
        </w:r>
        <w:r w:rsidR="007D28E1">
          <w:rPr>
            <w:noProof/>
            <w:webHidden/>
          </w:rPr>
          <w:fldChar w:fldCharType="separate"/>
        </w:r>
        <w:r w:rsidR="007D28E1">
          <w:rPr>
            <w:noProof/>
            <w:webHidden/>
          </w:rPr>
          <w:t>3</w:t>
        </w:r>
        <w:r w:rsidR="007D28E1">
          <w:rPr>
            <w:noProof/>
            <w:webHidden/>
          </w:rPr>
          <w:fldChar w:fldCharType="end"/>
        </w:r>
      </w:hyperlink>
    </w:p>
    <w:p w14:paraId="50900110" w14:textId="4FEC43E8" w:rsidR="007D28E1" w:rsidRDefault="006945FB">
      <w:pPr>
        <w:pStyle w:val="TOC1"/>
        <w:tabs>
          <w:tab w:val="left" w:pos="440"/>
          <w:tab w:val="right" w:pos="9350"/>
        </w:tabs>
        <w:rPr>
          <w:rFonts w:asciiTheme="minorHAnsi" w:eastAsiaTheme="minorEastAsia" w:hAnsiTheme="minorHAnsi" w:cstheme="minorBidi"/>
          <w:noProof/>
          <w:color w:val="auto"/>
          <w:sz w:val="22"/>
          <w:szCs w:val="22"/>
          <w:lang w:val="en-US" w:eastAsia="en-US"/>
        </w:rPr>
      </w:pPr>
      <w:hyperlink w:anchor="_Toc452502856" w:history="1">
        <w:r w:rsidR="007D28E1" w:rsidRPr="00E30272">
          <w:rPr>
            <w:rStyle w:val="Hyperlink"/>
            <w:noProof/>
          </w:rPr>
          <w:t>2.</w:t>
        </w:r>
        <w:r w:rsidR="007D28E1">
          <w:rPr>
            <w:rFonts w:asciiTheme="minorHAnsi" w:eastAsiaTheme="minorEastAsia" w:hAnsiTheme="minorHAnsi" w:cstheme="minorBidi"/>
            <w:noProof/>
            <w:color w:val="auto"/>
            <w:sz w:val="22"/>
            <w:szCs w:val="22"/>
            <w:lang w:val="en-US" w:eastAsia="en-US"/>
          </w:rPr>
          <w:tab/>
        </w:r>
        <w:r w:rsidR="007D28E1" w:rsidRPr="00E30272">
          <w:rPr>
            <w:rStyle w:val="Hyperlink"/>
            <w:noProof/>
          </w:rPr>
          <w:t>Overall Description</w:t>
        </w:r>
        <w:r w:rsidR="007D28E1">
          <w:rPr>
            <w:noProof/>
            <w:webHidden/>
          </w:rPr>
          <w:tab/>
        </w:r>
        <w:r w:rsidR="007D28E1">
          <w:rPr>
            <w:noProof/>
            <w:webHidden/>
          </w:rPr>
          <w:fldChar w:fldCharType="begin"/>
        </w:r>
        <w:r w:rsidR="007D28E1">
          <w:rPr>
            <w:noProof/>
            <w:webHidden/>
          </w:rPr>
          <w:instrText xml:space="preserve"> PAGEREF _Toc452502856 \h </w:instrText>
        </w:r>
        <w:r w:rsidR="007D28E1">
          <w:rPr>
            <w:noProof/>
            <w:webHidden/>
          </w:rPr>
        </w:r>
        <w:r w:rsidR="007D28E1">
          <w:rPr>
            <w:noProof/>
            <w:webHidden/>
          </w:rPr>
          <w:fldChar w:fldCharType="separate"/>
        </w:r>
        <w:r w:rsidR="007D28E1">
          <w:rPr>
            <w:noProof/>
            <w:webHidden/>
          </w:rPr>
          <w:t>4</w:t>
        </w:r>
        <w:r w:rsidR="007D28E1">
          <w:rPr>
            <w:noProof/>
            <w:webHidden/>
          </w:rPr>
          <w:fldChar w:fldCharType="end"/>
        </w:r>
      </w:hyperlink>
    </w:p>
    <w:p w14:paraId="3F85B035" w14:textId="5641DD49" w:rsidR="007D28E1" w:rsidRDefault="006945FB">
      <w:pPr>
        <w:pStyle w:val="TOC2"/>
        <w:tabs>
          <w:tab w:val="left" w:pos="880"/>
          <w:tab w:val="right" w:pos="9350"/>
        </w:tabs>
        <w:rPr>
          <w:rFonts w:asciiTheme="minorHAnsi" w:eastAsiaTheme="minorEastAsia" w:hAnsiTheme="minorHAnsi" w:cstheme="minorBidi"/>
          <w:noProof/>
          <w:color w:val="auto"/>
          <w:sz w:val="22"/>
          <w:szCs w:val="22"/>
          <w:lang w:val="en-US" w:eastAsia="en-US"/>
        </w:rPr>
      </w:pPr>
      <w:hyperlink w:anchor="_Toc452502857" w:history="1">
        <w:r w:rsidR="007D28E1" w:rsidRPr="00E30272">
          <w:rPr>
            <w:rStyle w:val="Hyperlink"/>
            <w:noProof/>
          </w:rPr>
          <w:t>2.1</w:t>
        </w:r>
        <w:r w:rsidR="007D28E1">
          <w:rPr>
            <w:rFonts w:asciiTheme="minorHAnsi" w:eastAsiaTheme="minorEastAsia" w:hAnsiTheme="minorHAnsi" w:cstheme="minorBidi"/>
            <w:noProof/>
            <w:color w:val="auto"/>
            <w:sz w:val="22"/>
            <w:szCs w:val="22"/>
            <w:lang w:val="en-US" w:eastAsia="en-US"/>
          </w:rPr>
          <w:tab/>
        </w:r>
        <w:r w:rsidR="007D28E1" w:rsidRPr="00E30272">
          <w:rPr>
            <w:rStyle w:val="Hyperlink"/>
            <w:noProof/>
          </w:rPr>
          <w:t>Product Perspective</w:t>
        </w:r>
        <w:r w:rsidR="007D28E1">
          <w:rPr>
            <w:noProof/>
            <w:webHidden/>
          </w:rPr>
          <w:tab/>
        </w:r>
        <w:r w:rsidR="007D28E1">
          <w:rPr>
            <w:noProof/>
            <w:webHidden/>
          </w:rPr>
          <w:fldChar w:fldCharType="begin"/>
        </w:r>
        <w:r w:rsidR="007D28E1">
          <w:rPr>
            <w:noProof/>
            <w:webHidden/>
          </w:rPr>
          <w:instrText xml:space="preserve"> PAGEREF _Toc452502857 \h </w:instrText>
        </w:r>
        <w:r w:rsidR="007D28E1">
          <w:rPr>
            <w:noProof/>
            <w:webHidden/>
          </w:rPr>
        </w:r>
        <w:r w:rsidR="007D28E1">
          <w:rPr>
            <w:noProof/>
            <w:webHidden/>
          </w:rPr>
          <w:fldChar w:fldCharType="separate"/>
        </w:r>
        <w:r w:rsidR="007D28E1">
          <w:rPr>
            <w:noProof/>
            <w:webHidden/>
          </w:rPr>
          <w:t>4</w:t>
        </w:r>
        <w:r w:rsidR="007D28E1">
          <w:rPr>
            <w:noProof/>
            <w:webHidden/>
          </w:rPr>
          <w:fldChar w:fldCharType="end"/>
        </w:r>
      </w:hyperlink>
    </w:p>
    <w:p w14:paraId="06C5C297" w14:textId="30B0D107" w:rsidR="007D28E1" w:rsidRDefault="006945FB">
      <w:pPr>
        <w:pStyle w:val="TOC2"/>
        <w:tabs>
          <w:tab w:val="left" w:pos="880"/>
          <w:tab w:val="right" w:pos="9350"/>
        </w:tabs>
        <w:rPr>
          <w:rFonts w:asciiTheme="minorHAnsi" w:eastAsiaTheme="minorEastAsia" w:hAnsiTheme="minorHAnsi" w:cstheme="minorBidi"/>
          <w:noProof/>
          <w:color w:val="auto"/>
          <w:sz w:val="22"/>
          <w:szCs w:val="22"/>
          <w:lang w:val="en-US" w:eastAsia="en-US"/>
        </w:rPr>
      </w:pPr>
      <w:hyperlink w:anchor="_Toc452502858" w:history="1">
        <w:r w:rsidR="007D28E1" w:rsidRPr="00E30272">
          <w:rPr>
            <w:rStyle w:val="Hyperlink"/>
            <w:noProof/>
          </w:rPr>
          <w:t>2.2</w:t>
        </w:r>
        <w:r w:rsidR="007D28E1">
          <w:rPr>
            <w:rFonts w:asciiTheme="minorHAnsi" w:eastAsiaTheme="minorEastAsia" w:hAnsiTheme="minorHAnsi" w:cstheme="minorBidi"/>
            <w:noProof/>
            <w:color w:val="auto"/>
            <w:sz w:val="22"/>
            <w:szCs w:val="22"/>
            <w:lang w:val="en-US" w:eastAsia="en-US"/>
          </w:rPr>
          <w:tab/>
        </w:r>
        <w:r w:rsidR="007D28E1" w:rsidRPr="00E30272">
          <w:rPr>
            <w:rStyle w:val="Hyperlink"/>
            <w:noProof/>
          </w:rPr>
          <w:t>Product Functions</w:t>
        </w:r>
        <w:r w:rsidR="007D28E1">
          <w:rPr>
            <w:noProof/>
            <w:webHidden/>
          </w:rPr>
          <w:tab/>
        </w:r>
        <w:r w:rsidR="007D28E1">
          <w:rPr>
            <w:noProof/>
            <w:webHidden/>
          </w:rPr>
          <w:fldChar w:fldCharType="begin"/>
        </w:r>
        <w:r w:rsidR="007D28E1">
          <w:rPr>
            <w:noProof/>
            <w:webHidden/>
          </w:rPr>
          <w:instrText xml:space="preserve"> PAGEREF _Toc452502858 \h </w:instrText>
        </w:r>
        <w:r w:rsidR="007D28E1">
          <w:rPr>
            <w:noProof/>
            <w:webHidden/>
          </w:rPr>
        </w:r>
        <w:r w:rsidR="007D28E1">
          <w:rPr>
            <w:noProof/>
            <w:webHidden/>
          </w:rPr>
          <w:fldChar w:fldCharType="separate"/>
        </w:r>
        <w:r w:rsidR="007D28E1">
          <w:rPr>
            <w:noProof/>
            <w:webHidden/>
          </w:rPr>
          <w:t>4</w:t>
        </w:r>
        <w:r w:rsidR="007D28E1">
          <w:rPr>
            <w:noProof/>
            <w:webHidden/>
          </w:rPr>
          <w:fldChar w:fldCharType="end"/>
        </w:r>
      </w:hyperlink>
    </w:p>
    <w:p w14:paraId="6BC6CC75" w14:textId="5A85C49F" w:rsidR="007D28E1" w:rsidRDefault="006945FB">
      <w:pPr>
        <w:pStyle w:val="TOC2"/>
        <w:tabs>
          <w:tab w:val="left" w:pos="880"/>
          <w:tab w:val="right" w:pos="9350"/>
        </w:tabs>
        <w:rPr>
          <w:rFonts w:asciiTheme="minorHAnsi" w:eastAsiaTheme="minorEastAsia" w:hAnsiTheme="minorHAnsi" w:cstheme="minorBidi"/>
          <w:noProof/>
          <w:color w:val="auto"/>
          <w:sz w:val="22"/>
          <w:szCs w:val="22"/>
          <w:lang w:val="en-US" w:eastAsia="en-US"/>
        </w:rPr>
      </w:pPr>
      <w:hyperlink w:anchor="_Toc452502859" w:history="1">
        <w:r w:rsidR="007D28E1" w:rsidRPr="00E30272">
          <w:rPr>
            <w:rStyle w:val="Hyperlink"/>
            <w:noProof/>
          </w:rPr>
          <w:t>2.3</w:t>
        </w:r>
        <w:r w:rsidR="007D28E1">
          <w:rPr>
            <w:rFonts w:asciiTheme="minorHAnsi" w:eastAsiaTheme="minorEastAsia" w:hAnsiTheme="minorHAnsi" w:cstheme="minorBidi"/>
            <w:noProof/>
            <w:color w:val="auto"/>
            <w:sz w:val="22"/>
            <w:szCs w:val="22"/>
            <w:lang w:val="en-US" w:eastAsia="en-US"/>
          </w:rPr>
          <w:tab/>
        </w:r>
        <w:r w:rsidR="007D28E1" w:rsidRPr="00E30272">
          <w:rPr>
            <w:rStyle w:val="Hyperlink"/>
            <w:noProof/>
          </w:rPr>
          <w:t>User Classes and Characteristics</w:t>
        </w:r>
        <w:r w:rsidR="007D28E1">
          <w:rPr>
            <w:noProof/>
            <w:webHidden/>
          </w:rPr>
          <w:tab/>
        </w:r>
        <w:r w:rsidR="007D28E1">
          <w:rPr>
            <w:noProof/>
            <w:webHidden/>
          </w:rPr>
          <w:fldChar w:fldCharType="begin"/>
        </w:r>
        <w:r w:rsidR="007D28E1">
          <w:rPr>
            <w:noProof/>
            <w:webHidden/>
          </w:rPr>
          <w:instrText xml:space="preserve"> PAGEREF _Toc452502859 \h </w:instrText>
        </w:r>
        <w:r w:rsidR="007D28E1">
          <w:rPr>
            <w:noProof/>
            <w:webHidden/>
          </w:rPr>
        </w:r>
        <w:r w:rsidR="007D28E1">
          <w:rPr>
            <w:noProof/>
            <w:webHidden/>
          </w:rPr>
          <w:fldChar w:fldCharType="separate"/>
        </w:r>
        <w:r w:rsidR="007D28E1">
          <w:rPr>
            <w:noProof/>
            <w:webHidden/>
          </w:rPr>
          <w:t>4</w:t>
        </w:r>
        <w:r w:rsidR="007D28E1">
          <w:rPr>
            <w:noProof/>
            <w:webHidden/>
          </w:rPr>
          <w:fldChar w:fldCharType="end"/>
        </w:r>
      </w:hyperlink>
    </w:p>
    <w:p w14:paraId="449E87C9" w14:textId="7EB03B54" w:rsidR="007D28E1" w:rsidRDefault="006945FB">
      <w:pPr>
        <w:pStyle w:val="TOC2"/>
        <w:tabs>
          <w:tab w:val="left" w:pos="880"/>
          <w:tab w:val="right" w:pos="9350"/>
        </w:tabs>
        <w:rPr>
          <w:rFonts w:asciiTheme="minorHAnsi" w:eastAsiaTheme="minorEastAsia" w:hAnsiTheme="minorHAnsi" w:cstheme="minorBidi"/>
          <w:noProof/>
          <w:color w:val="auto"/>
          <w:sz w:val="22"/>
          <w:szCs w:val="22"/>
          <w:lang w:val="en-US" w:eastAsia="en-US"/>
        </w:rPr>
      </w:pPr>
      <w:hyperlink w:anchor="_Toc452502860" w:history="1">
        <w:r w:rsidR="007D28E1" w:rsidRPr="00E30272">
          <w:rPr>
            <w:rStyle w:val="Hyperlink"/>
            <w:noProof/>
          </w:rPr>
          <w:t>2.4</w:t>
        </w:r>
        <w:r w:rsidR="007D28E1">
          <w:rPr>
            <w:rFonts w:asciiTheme="minorHAnsi" w:eastAsiaTheme="minorEastAsia" w:hAnsiTheme="minorHAnsi" w:cstheme="minorBidi"/>
            <w:noProof/>
            <w:color w:val="auto"/>
            <w:sz w:val="22"/>
            <w:szCs w:val="22"/>
            <w:lang w:val="en-US" w:eastAsia="en-US"/>
          </w:rPr>
          <w:tab/>
        </w:r>
        <w:r w:rsidR="007D28E1" w:rsidRPr="00E30272">
          <w:rPr>
            <w:rStyle w:val="Hyperlink"/>
            <w:noProof/>
          </w:rPr>
          <w:t>Operating Environment</w:t>
        </w:r>
        <w:r w:rsidR="007D28E1">
          <w:rPr>
            <w:noProof/>
            <w:webHidden/>
          </w:rPr>
          <w:tab/>
        </w:r>
        <w:r w:rsidR="007D28E1">
          <w:rPr>
            <w:noProof/>
            <w:webHidden/>
          </w:rPr>
          <w:fldChar w:fldCharType="begin"/>
        </w:r>
        <w:r w:rsidR="007D28E1">
          <w:rPr>
            <w:noProof/>
            <w:webHidden/>
          </w:rPr>
          <w:instrText xml:space="preserve"> PAGEREF _Toc452502860 \h </w:instrText>
        </w:r>
        <w:r w:rsidR="007D28E1">
          <w:rPr>
            <w:noProof/>
            <w:webHidden/>
          </w:rPr>
        </w:r>
        <w:r w:rsidR="007D28E1">
          <w:rPr>
            <w:noProof/>
            <w:webHidden/>
          </w:rPr>
          <w:fldChar w:fldCharType="separate"/>
        </w:r>
        <w:r w:rsidR="007D28E1">
          <w:rPr>
            <w:noProof/>
            <w:webHidden/>
          </w:rPr>
          <w:t>4</w:t>
        </w:r>
        <w:r w:rsidR="007D28E1">
          <w:rPr>
            <w:noProof/>
            <w:webHidden/>
          </w:rPr>
          <w:fldChar w:fldCharType="end"/>
        </w:r>
      </w:hyperlink>
    </w:p>
    <w:p w14:paraId="10CBF76C" w14:textId="15B96196" w:rsidR="007D28E1" w:rsidRDefault="006945FB">
      <w:pPr>
        <w:pStyle w:val="TOC2"/>
        <w:tabs>
          <w:tab w:val="left" w:pos="880"/>
          <w:tab w:val="right" w:pos="9350"/>
        </w:tabs>
        <w:rPr>
          <w:rFonts w:asciiTheme="minorHAnsi" w:eastAsiaTheme="minorEastAsia" w:hAnsiTheme="minorHAnsi" w:cstheme="minorBidi"/>
          <w:noProof/>
          <w:color w:val="auto"/>
          <w:sz w:val="22"/>
          <w:szCs w:val="22"/>
          <w:lang w:val="en-US" w:eastAsia="en-US"/>
        </w:rPr>
      </w:pPr>
      <w:hyperlink w:anchor="_Toc452502861" w:history="1">
        <w:r w:rsidR="007D28E1" w:rsidRPr="00E30272">
          <w:rPr>
            <w:rStyle w:val="Hyperlink"/>
            <w:noProof/>
          </w:rPr>
          <w:t>2.5</w:t>
        </w:r>
        <w:r w:rsidR="007D28E1">
          <w:rPr>
            <w:rFonts w:asciiTheme="minorHAnsi" w:eastAsiaTheme="minorEastAsia" w:hAnsiTheme="minorHAnsi" w:cstheme="minorBidi"/>
            <w:noProof/>
            <w:color w:val="auto"/>
            <w:sz w:val="22"/>
            <w:szCs w:val="22"/>
            <w:lang w:val="en-US" w:eastAsia="en-US"/>
          </w:rPr>
          <w:tab/>
        </w:r>
        <w:r w:rsidR="007D28E1" w:rsidRPr="00E30272">
          <w:rPr>
            <w:rStyle w:val="Hyperlink"/>
            <w:noProof/>
          </w:rPr>
          <w:t>Design and Implementation Constraints</w:t>
        </w:r>
        <w:r w:rsidR="007D28E1">
          <w:rPr>
            <w:noProof/>
            <w:webHidden/>
          </w:rPr>
          <w:tab/>
        </w:r>
        <w:r w:rsidR="007D28E1">
          <w:rPr>
            <w:noProof/>
            <w:webHidden/>
          </w:rPr>
          <w:fldChar w:fldCharType="begin"/>
        </w:r>
        <w:r w:rsidR="007D28E1">
          <w:rPr>
            <w:noProof/>
            <w:webHidden/>
          </w:rPr>
          <w:instrText xml:space="preserve"> PAGEREF _Toc452502861 \h </w:instrText>
        </w:r>
        <w:r w:rsidR="007D28E1">
          <w:rPr>
            <w:noProof/>
            <w:webHidden/>
          </w:rPr>
        </w:r>
        <w:r w:rsidR="007D28E1">
          <w:rPr>
            <w:noProof/>
            <w:webHidden/>
          </w:rPr>
          <w:fldChar w:fldCharType="separate"/>
        </w:r>
        <w:r w:rsidR="007D28E1">
          <w:rPr>
            <w:noProof/>
            <w:webHidden/>
          </w:rPr>
          <w:t>4</w:t>
        </w:r>
        <w:r w:rsidR="007D28E1">
          <w:rPr>
            <w:noProof/>
            <w:webHidden/>
          </w:rPr>
          <w:fldChar w:fldCharType="end"/>
        </w:r>
      </w:hyperlink>
    </w:p>
    <w:p w14:paraId="7BDFB60F" w14:textId="2A3BCD3B" w:rsidR="007D28E1" w:rsidRDefault="006945FB">
      <w:pPr>
        <w:pStyle w:val="TOC1"/>
        <w:tabs>
          <w:tab w:val="left" w:pos="440"/>
          <w:tab w:val="right" w:pos="9350"/>
        </w:tabs>
        <w:rPr>
          <w:rFonts w:asciiTheme="minorHAnsi" w:eastAsiaTheme="minorEastAsia" w:hAnsiTheme="minorHAnsi" w:cstheme="minorBidi"/>
          <w:noProof/>
          <w:color w:val="auto"/>
          <w:sz w:val="22"/>
          <w:szCs w:val="22"/>
          <w:lang w:val="en-US" w:eastAsia="en-US"/>
        </w:rPr>
      </w:pPr>
      <w:hyperlink w:anchor="_Toc452502862" w:history="1">
        <w:r w:rsidR="007D28E1" w:rsidRPr="00E30272">
          <w:rPr>
            <w:rStyle w:val="Hyperlink"/>
            <w:noProof/>
          </w:rPr>
          <w:t>3.</w:t>
        </w:r>
        <w:r w:rsidR="007D28E1">
          <w:rPr>
            <w:rFonts w:asciiTheme="minorHAnsi" w:eastAsiaTheme="minorEastAsia" w:hAnsiTheme="minorHAnsi" w:cstheme="minorBidi"/>
            <w:noProof/>
            <w:color w:val="auto"/>
            <w:sz w:val="22"/>
            <w:szCs w:val="22"/>
            <w:lang w:val="en-US" w:eastAsia="en-US"/>
          </w:rPr>
          <w:tab/>
        </w:r>
        <w:r w:rsidR="007D28E1" w:rsidRPr="00E30272">
          <w:rPr>
            <w:rStyle w:val="Hyperlink"/>
            <w:noProof/>
          </w:rPr>
          <w:t>External Interface Requirements</w:t>
        </w:r>
        <w:r w:rsidR="007D28E1">
          <w:rPr>
            <w:noProof/>
            <w:webHidden/>
          </w:rPr>
          <w:tab/>
        </w:r>
        <w:r w:rsidR="007D28E1">
          <w:rPr>
            <w:noProof/>
            <w:webHidden/>
          </w:rPr>
          <w:fldChar w:fldCharType="begin"/>
        </w:r>
        <w:r w:rsidR="007D28E1">
          <w:rPr>
            <w:noProof/>
            <w:webHidden/>
          </w:rPr>
          <w:instrText xml:space="preserve"> PAGEREF _Toc452502862 \h </w:instrText>
        </w:r>
        <w:r w:rsidR="007D28E1">
          <w:rPr>
            <w:noProof/>
            <w:webHidden/>
          </w:rPr>
        </w:r>
        <w:r w:rsidR="007D28E1">
          <w:rPr>
            <w:noProof/>
            <w:webHidden/>
          </w:rPr>
          <w:fldChar w:fldCharType="separate"/>
        </w:r>
        <w:r w:rsidR="007D28E1">
          <w:rPr>
            <w:noProof/>
            <w:webHidden/>
          </w:rPr>
          <w:t>5</w:t>
        </w:r>
        <w:r w:rsidR="007D28E1">
          <w:rPr>
            <w:noProof/>
            <w:webHidden/>
          </w:rPr>
          <w:fldChar w:fldCharType="end"/>
        </w:r>
      </w:hyperlink>
    </w:p>
    <w:p w14:paraId="505856C2" w14:textId="4DB9655D" w:rsidR="007D28E1" w:rsidRDefault="006945FB">
      <w:pPr>
        <w:pStyle w:val="TOC2"/>
        <w:tabs>
          <w:tab w:val="left" w:pos="880"/>
          <w:tab w:val="right" w:pos="9350"/>
        </w:tabs>
        <w:rPr>
          <w:rFonts w:asciiTheme="minorHAnsi" w:eastAsiaTheme="minorEastAsia" w:hAnsiTheme="minorHAnsi" w:cstheme="minorBidi"/>
          <w:noProof/>
          <w:color w:val="auto"/>
          <w:sz w:val="22"/>
          <w:szCs w:val="22"/>
          <w:lang w:val="en-US" w:eastAsia="en-US"/>
        </w:rPr>
      </w:pPr>
      <w:hyperlink w:anchor="_Toc452502863" w:history="1">
        <w:r w:rsidR="007D28E1" w:rsidRPr="00E30272">
          <w:rPr>
            <w:rStyle w:val="Hyperlink"/>
            <w:noProof/>
          </w:rPr>
          <w:t>3.1</w:t>
        </w:r>
        <w:r w:rsidR="007D28E1">
          <w:rPr>
            <w:rFonts w:asciiTheme="minorHAnsi" w:eastAsiaTheme="minorEastAsia" w:hAnsiTheme="minorHAnsi" w:cstheme="minorBidi"/>
            <w:noProof/>
            <w:color w:val="auto"/>
            <w:sz w:val="22"/>
            <w:szCs w:val="22"/>
            <w:lang w:val="en-US" w:eastAsia="en-US"/>
          </w:rPr>
          <w:tab/>
        </w:r>
        <w:r w:rsidR="007D28E1" w:rsidRPr="00E30272">
          <w:rPr>
            <w:rStyle w:val="Hyperlink"/>
            <w:noProof/>
          </w:rPr>
          <w:t>User Interfaces</w:t>
        </w:r>
        <w:r w:rsidR="007D28E1">
          <w:rPr>
            <w:noProof/>
            <w:webHidden/>
          </w:rPr>
          <w:tab/>
        </w:r>
        <w:r w:rsidR="007D28E1">
          <w:rPr>
            <w:noProof/>
            <w:webHidden/>
          </w:rPr>
          <w:fldChar w:fldCharType="begin"/>
        </w:r>
        <w:r w:rsidR="007D28E1">
          <w:rPr>
            <w:noProof/>
            <w:webHidden/>
          </w:rPr>
          <w:instrText xml:space="preserve"> PAGEREF _Toc452502863 \h </w:instrText>
        </w:r>
        <w:r w:rsidR="007D28E1">
          <w:rPr>
            <w:noProof/>
            <w:webHidden/>
          </w:rPr>
        </w:r>
        <w:r w:rsidR="007D28E1">
          <w:rPr>
            <w:noProof/>
            <w:webHidden/>
          </w:rPr>
          <w:fldChar w:fldCharType="separate"/>
        </w:r>
        <w:r w:rsidR="007D28E1">
          <w:rPr>
            <w:noProof/>
            <w:webHidden/>
          </w:rPr>
          <w:t>5</w:t>
        </w:r>
        <w:r w:rsidR="007D28E1">
          <w:rPr>
            <w:noProof/>
            <w:webHidden/>
          </w:rPr>
          <w:fldChar w:fldCharType="end"/>
        </w:r>
      </w:hyperlink>
    </w:p>
    <w:p w14:paraId="68052D50" w14:textId="1B7C7691" w:rsidR="007D28E1" w:rsidRDefault="006945FB">
      <w:pPr>
        <w:pStyle w:val="TOC2"/>
        <w:tabs>
          <w:tab w:val="left" w:pos="880"/>
          <w:tab w:val="right" w:pos="9350"/>
        </w:tabs>
        <w:rPr>
          <w:rFonts w:asciiTheme="minorHAnsi" w:eastAsiaTheme="minorEastAsia" w:hAnsiTheme="minorHAnsi" w:cstheme="minorBidi"/>
          <w:noProof/>
          <w:color w:val="auto"/>
          <w:sz w:val="22"/>
          <w:szCs w:val="22"/>
          <w:lang w:val="en-US" w:eastAsia="en-US"/>
        </w:rPr>
      </w:pPr>
      <w:hyperlink w:anchor="_Toc452502864" w:history="1">
        <w:r w:rsidR="007D28E1" w:rsidRPr="00E30272">
          <w:rPr>
            <w:rStyle w:val="Hyperlink"/>
            <w:noProof/>
          </w:rPr>
          <w:t>3.2</w:t>
        </w:r>
        <w:r w:rsidR="007D28E1">
          <w:rPr>
            <w:rFonts w:asciiTheme="minorHAnsi" w:eastAsiaTheme="minorEastAsia" w:hAnsiTheme="minorHAnsi" w:cstheme="minorBidi"/>
            <w:noProof/>
            <w:color w:val="auto"/>
            <w:sz w:val="22"/>
            <w:szCs w:val="22"/>
            <w:lang w:val="en-US" w:eastAsia="en-US"/>
          </w:rPr>
          <w:tab/>
        </w:r>
        <w:r w:rsidR="007D28E1" w:rsidRPr="00E30272">
          <w:rPr>
            <w:rStyle w:val="Hyperlink"/>
            <w:noProof/>
          </w:rPr>
          <w:t>Hardware Interfaces</w:t>
        </w:r>
        <w:r w:rsidR="007D28E1">
          <w:rPr>
            <w:noProof/>
            <w:webHidden/>
          </w:rPr>
          <w:tab/>
        </w:r>
        <w:r w:rsidR="007D28E1">
          <w:rPr>
            <w:noProof/>
            <w:webHidden/>
          </w:rPr>
          <w:fldChar w:fldCharType="begin"/>
        </w:r>
        <w:r w:rsidR="007D28E1">
          <w:rPr>
            <w:noProof/>
            <w:webHidden/>
          </w:rPr>
          <w:instrText xml:space="preserve"> PAGEREF _Toc452502864 \h </w:instrText>
        </w:r>
        <w:r w:rsidR="007D28E1">
          <w:rPr>
            <w:noProof/>
            <w:webHidden/>
          </w:rPr>
        </w:r>
        <w:r w:rsidR="007D28E1">
          <w:rPr>
            <w:noProof/>
            <w:webHidden/>
          </w:rPr>
          <w:fldChar w:fldCharType="separate"/>
        </w:r>
        <w:r w:rsidR="007D28E1">
          <w:rPr>
            <w:noProof/>
            <w:webHidden/>
          </w:rPr>
          <w:t>5</w:t>
        </w:r>
        <w:r w:rsidR="007D28E1">
          <w:rPr>
            <w:noProof/>
            <w:webHidden/>
          </w:rPr>
          <w:fldChar w:fldCharType="end"/>
        </w:r>
      </w:hyperlink>
    </w:p>
    <w:p w14:paraId="29A831ED" w14:textId="3EE99EB0" w:rsidR="007D28E1" w:rsidRDefault="006945FB">
      <w:pPr>
        <w:pStyle w:val="TOC2"/>
        <w:tabs>
          <w:tab w:val="left" w:pos="880"/>
          <w:tab w:val="right" w:pos="9350"/>
        </w:tabs>
        <w:rPr>
          <w:rFonts w:asciiTheme="minorHAnsi" w:eastAsiaTheme="minorEastAsia" w:hAnsiTheme="minorHAnsi" w:cstheme="minorBidi"/>
          <w:noProof/>
          <w:color w:val="auto"/>
          <w:sz w:val="22"/>
          <w:szCs w:val="22"/>
          <w:lang w:val="en-US" w:eastAsia="en-US"/>
        </w:rPr>
      </w:pPr>
      <w:hyperlink w:anchor="_Toc452502865" w:history="1">
        <w:r w:rsidR="007D28E1" w:rsidRPr="00E30272">
          <w:rPr>
            <w:rStyle w:val="Hyperlink"/>
            <w:noProof/>
          </w:rPr>
          <w:t>3.3</w:t>
        </w:r>
        <w:r w:rsidR="007D28E1">
          <w:rPr>
            <w:rFonts w:asciiTheme="minorHAnsi" w:eastAsiaTheme="minorEastAsia" w:hAnsiTheme="minorHAnsi" w:cstheme="minorBidi"/>
            <w:noProof/>
            <w:color w:val="auto"/>
            <w:sz w:val="22"/>
            <w:szCs w:val="22"/>
            <w:lang w:val="en-US" w:eastAsia="en-US"/>
          </w:rPr>
          <w:tab/>
        </w:r>
        <w:r w:rsidR="007D28E1" w:rsidRPr="00E30272">
          <w:rPr>
            <w:rStyle w:val="Hyperlink"/>
            <w:noProof/>
          </w:rPr>
          <w:t>Software Interfaces</w:t>
        </w:r>
        <w:r w:rsidR="007D28E1">
          <w:rPr>
            <w:noProof/>
            <w:webHidden/>
          </w:rPr>
          <w:tab/>
        </w:r>
        <w:r w:rsidR="007D28E1">
          <w:rPr>
            <w:noProof/>
            <w:webHidden/>
          </w:rPr>
          <w:fldChar w:fldCharType="begin"/>
        </w:r>
        <w:r w:rsidR="007D28E1">
          <w:rPr>
            <w:noProof/>
            <w:webHidden/>
          </w:rPr>
          <w:instrText xml:space="preserve"> PAGEREF _Toc452502865 \h </w:instrText>
        </w:r>
        <w:r w:rsidR="007D28E1">
          <w:rPr>
            <w:noProof/>
            <w:webHidden/>
          </w:rPr>
        </w:r>
        <w:r w:rsidR="007D28E1">
          <w:rPr>
            <w:noProof/>
            <w:webHidden/>
          </w:rPr>
          <w:fldChar w:fldCharType="separate"/>
        </w:r>
        <w:r w:rsidR="007D28E1">
          <w:rPr>
            <w:noProof/>
            <w:webHidden/>
          </w:rPr>
          <w:t>5</w:t>
        </w:r>
        <w:r w:rsidR="007D28E1">
          <w:rPr>
            <w:noProof/>
            <w:webHidden/>
          </w:rPr>
          <w:fldChar w:fldCharType="end"/>
        </w:r>
      </w:hyperlink>
    </w:p>
    <w:p w14:paraId="34901F19" w14:textId="67D23A2F" w:rsidR="007D28E1" w:rsidRDefault="006945FB">
      <w:pPr>
        <w:pStyle w:val="TOC2"/>
        <w:tabs>
          <w:tab w:val="left" w:pos="880"/>
          <w:tab w:val="right" w:pos="9350"/>
        </w:tabs>
        <w:rPr>
          <w:rFonts w:asciiTheme="minorHAnsi" w:eastAsiaTheme="minorEastAsia" w:hAnsiTheme="minorHAnsi" w:cstheme="minorBidi"/>
          <w:noProof/>
          <w:color w:val="auto"/>
          <w:sz w:val="22"/>
          <w:szCs w:val="22"/>
          <w:lang w:val="en-US" w:eastAsia="en-US"/>
        </w:rPr>
      </w:pPr>
      <w:hyperlink w:anchor="_Toc452502866" w:history="1">
        <w:r w:rsidR="007D28E1" w:rsidRPr="00E30272">
          <w:rPr>
            <w:rStyle w:val="Hyperlink"/>
            <w:noProof/>
          </w:rPr>
          <w:t>3.4</w:t>
        </w:r>
        <w:r w:rsidR="007D28E1">
          <w:rPr>
            <w:rFonts w:asciiTheme="minorHAnsi" w:eastAsiaTheme="minorEastAsia" w:hAnsiTheme="minorHAnsi" w:cstheme="minorBidi"/>
            <w:noProof/>
            <w:color w:val="auto"/>
            <w:sz w:val="22"/>
            <w:szCs w:val="22"/>
            <w:lang w:val="en-US" w:eastAsia="en-US"/>
          </w:rPr>
          <w:tab/>
        </w:r>
        <w:r w:rsidR="007D28E1" w:rsidRPr="00E30272">
          <w:rPr>
            <w:rStyle w:val="Hyperlink"/>
            <w:noProof/>
          </w:rPr>
          <w:t>Communications Interfaces</w:t>
        </w:r>
        <w:r w:rsidR="007D28E1">
          <w:rPr>
            <w:noProof/>
            <w:webHidden/>
          </w:rPr>
          <w:tab/>
        </w:r>
        <w:r w:rsidR="007D28E1">
          <w:rPr>
            <w:noProof/>
            <w:webHidden/>
          </w:rPr>
          <w:fldChar w:fldCharType="begin"/>
        </w:r>
        <w:r w:rsidR="007D28E1">
          <w:rPr>
            <w:noProof/>
            <w:webHidden/>
          </w:rPr>
          <w:instrText xml:space="preserve"> PAGEREF _Toc452502866 \h </w:instrText>
        </w:r>
        <w:r w:rsidR="007D28E1">
          <w:rPr>
            <w:noProof/>
            <w:webHidden/>
          </w:rPr>
        </w:r>
        <w:r w:rsidR="007D28E1">
          <w:rPr>
            <w:noProof/>
            <w:webHidden/>
          </w:rPr>
          <w:fldChar w:fldCharType="separate"/>
        </w:r>
        <w:r w:rsidR="007D28E1">
          <w:rPr>
            <w:noProof/>
            <w:webHidden/>
          </w:rPr>
          <w:t>5</w:t>
        </w:r>
        <w:r w:rsidR="007D28E1">
          <w:rPr>
            <w:noProof/>
            <w:webHidden/>
          </w:rPr>
          <w:fldChar w:fldCharType="end"/>
        </w:r>
      </w:hyperlink>
    </w:p>
    <w:p w14:paraId="1805DF4C" w14:textId="6EE2CAA6" w:rsidR="007D28E1" w:rsidRDefault="006945FB">
      <w:pPr>
        <w:pStyle w:val="TOC1"/>
        <w:tabs>
          <w:tab w:val="left" w:pos="440"/>
          <w:tab w:val="right" w:pos="9350"/>
        </w:tabs>
        <w:rPr>
          <w:rFonts w:asciiTheme="minorHAnsi" w:eastAsiaTheme="minorEastAsia" w:hAnsiTheme="minorHAnsi" w:cstheme="minorBidi"/>
          <w:noProof/>
          <w:color w:val="auto"/>
          <w:sz w:val="22"/>
          <w:szCs w:val="22"/>
          <w:lang w:val="en-US" w:eastAsia="en-US"/>
        </w:rPr>
      </w:pPr>
      <w:hyperlink w:anchor="_Toc452502867" w:history="1">
        <w:r w:rsidR="007D28E1" w:rsidRPr="00E30272">
          <w:rPr>
            <w:rStyle w:val="Hyperlink"/>
            <w:noProof/>
          </w:rPr>
          <w:t>4.</w:t>
        </w:r>
        <w:r w:rsidR="007D28E1">
          <w:rPr>
            <w:rFonts w:asciiTheme="minorHAnsi" w:eastAsiaTheme="minorEastAsia" w:hAnsiTheme="minorHAnsi" w:cstheme="minorBidi"/>
            <w:noProof/>
            <w:color w:val="auto"/>
            <w:sz w:val="22"/>
            <w:szCs w:val="22"/>
            <w:lang w:val="en-US" w:eastAsia="en-US"/>
          </w:rPr>
          <w:tab/>
        </w:r>
        <w:r w:rsidR="007D28E1" w:rsidRPr="00E30272">
          <w:rPr>
            <w:rStyle w:val="Hyperlink"/>
            <w:noProof/>
          </w:rPr>
          <w:t>System Features</w:t>
        </w:r>
        <w:r w:rsidR="007D28E1">
          <w:rPr>
            <w:noProof/>
            <w:webHidden/>
          </w:rPr>
          <w:tab/>
        </w:r>
        <w:r w:rsidR="007D28E1">
          <w:rPr>
            <w:noProof/>
            <w:webHidden/>
          </w:rPr>
          <w:fldChar w:fldCharType="begin"/>
        </w:r>
        <w:r w:rsidR="007D28E1">
          <w:rPr>
            <w:noProof/>
            <w:webHidden/>
          </w:rPr>
          <w:instrText xml:space="preserve"> PAGEREF _Toc452502867 \h </w:instrText>
        </w:r>
        <w:r w:rsidR="007D28E1">
          <w:rPr>
            <w:noProof/>
            <w:webHidden/>
          </w:rPr>
        </w:r>
        <w:r w:rsidR="007D28E1">
          <w:rPr>
            <w:noProof/>
            <w:webHidden/>
          </w:rPr>
          <w:fldChar w:fldCharType="separate"/>
        </w:r>
        <w:r w:rsidR="007D28E1">
          <w:rPr>
            <w:noProof/>
            <w:webHidden/>
          </w:rPr>
          <w:t>6</w:t>
        </w:r>
        <w:r w:rsidR="007D28E1">
          <w:rPr>
            <w:noProof/>
            <w:webHidden/>
          </w:rPr>
          <w:fldChar w:fldCharType="end"/>
        </w:r>
      </w:hyperlink>
    </w:p>
    <w:p w14:paraId="34541896" w14:textId="7A2AEB83" w:rsidR="007D28E1" w:rsidRDefault="006945FB">
      <w:pPr>
        <w:pStyle w:val="TOC2"/>
        <w:tabs>
          <w:tab w:val="left" w:pos="880"/>
          <w:tab w:val="right" w:pos="9350"/>
        </w:tabs>
        <w:rPr>
          <w:rFonts w:asciiTheme="minorHAnsi" w:eastAsiaTheme="minorEastAsia" w:hAnsiTheme="minorHAnsi" w:cstheme="minorBidi"/>
          <w:noProof/>
          <w:color w:val="auto"/>
          <w:sz w:val="22"/>
          <w:szCs w:val="22"/>
          <w:lang w:val="en-US" w:eastAsia="en-US"/>
        </w:rPr>
      </w:pPr>
      <w:hyperlink w:anchor="_Toc452502868" w:history="1">
        <w:r w:rsidR="007D28E1" w:rsidRPr="00E30272">
          <w:rPr>
            <w:rStyle w:val="Hyperlink"/>
            <w:noProof/>
          </w:rPr>
          <w:t>4.1</w:t>
        </w:r>
        <w:r w:rsidR="007D28E1">
          <w:rPr>
            <w:rFonts w:asciiTheme="minorHAnsi" w:eastAsiaTheme="minorEastAsia" w:hAnsiTheme="minorHAnsi" w:cstheme="minorBidi"/>
            <w:noProof/>
            <w:color w:val="auto"/>
            <w:sz w:val="22"/>
            <w:szCs w:val="22"/>
            <w:lang w:val="en-US" w:eastAsia="en-US"/>
          </w:rPr>
          <w:tab/>
        </w:r>
        <w:r w:rsidR="007D28E1" w:rsidRPr="00E30272">
          <w:rPr>
            <w:rStyle w:val="Hyperlink"/>
            <w:noProof/>
          </w:rPr>
          <w:t>Physics Information and Research</w:t>
        </w:r>
        <w:r w:rsidR="007D28E1">
          <w:rPr>
            <w:noProof/>
            <w:webHidden/>
          </w:rPr>
          <w:tab/>
        </w:r>
        <w:r w:rsidR="007D28E1">
          <w:rPr>
            <w:noProof/>
            <w:webHidden/>
          </w:rPr>
          <w:fldChar w:fldCharType="begin"/>
        </w:r>
        <w:r w:rsidR="007D28E1">
          <w:rPr>
            <w:noProof/>
            <w:webHidden/>
          </w:rPr>
          <w:instrText xml:space="preserve"> PAGEREF _Toc452502868 \h </w:instrText>
        </w:r>
        <w:r w:rsidR="007D28E1">
          <w:rPr>
            <w:noProof/>
            <w:webHidden/>
          </w:rPr>
        </w:r>
        <w:r w:rsidR="007D28E1">
          <w:rPr>
            <w:noProof/>
            <w:webHidden/>
          </w:rPr>
          <w:fldChar w:fldCharType="separate"/>
        </w:r>
        <w:r w:rsidR="007D28E1">
          <w:rPr>
            <w:noProof/>
            <w:webHidden/>
          </w:rPr>
          <w:t>6</w:t>
        </w:r>
        <w:r w:rsidR="007D28E1">
          <w:rPr>
            <w:noProof/>
            <w:webHidden/>
          </w:rPr>
          <w:fldChar w:fldCharType="end"/>
        </w:r>
      </w:hyperlink>
    </w:p>
    <w:p w14:paraId="19401241" w14:textId="7DBC4E1E" w:rsidR="007D28E1" w:rsidRDefault="006945FB">
      <w:pPr>
        <w:pStyle w:val="TOC2"/>
        <w:tabs>
          <w:tab w:val="left" w:pos="880"/>
          <w:tab w:val="right" w:pos="9350"/>
        </w:tabs>
        <w:rPr>
          <w:rFonts w:asciiTheme="minorHAnsi" w:eastAsiaTheme="minorEastAsia" w:hAnsiTheme="minorHAnsi" w:cstheme="minorBidi"/>
          <w:noProof/>
          <w:color w:val="auto"/>
          <w:sz w:val="22"/>
          <w:szCs w:val="22"/>
          <w:lang w:val="en-US" w:eastAsia="en-US"/>
        </w:rPr>
      </w:pPr>
      <w:hyperlink w:anchor="_Toc452502869" w:history="1">
        <w:r w:rsidR="007D28E1" w:rsidRPr="00E30272">
          <w:rPr>
            <w:rStyle w:val="Hyperlink"/>
            <w:noProof/>
          </w:rPr>
          <w:t>4.2</w:t>
        </w:r>
        <w:r w:rsidR="007D28E1">
          <w:rPr>
            <w:rFonts w:asciiTheme="minorHAnsi" w:eastAsiaTheme="minorEastAsia" w:hAnsiTheme="minorHAnsi" w:cstheme="minorBidi"/>
            <w:noProof/>
            <w:color w:val="auto"/>
            <w:sz w:val="22"/>
            <w:szCs w:val="22"/>
            <w:lang w:val="en-US" w:eastAsia="en-US"/>
          </w:rPr>
          <w:tab/>
        </w:r>
        <w:r w:rsidR="007D28E1" w:rsidRPr="00E30272">
          <w:rPr>
            <w:rStyle w:val="Hyperlink"/>
            <w:noProof/>
          </w:rPr>
          <w:t>Animations and MathJax</w:t>
        </w:r>
        <w:r w:rsidR="007D28E1">
          <w:rPr>
            <w:noProof/>
            <w:webHidden/>
          </w:rPr>
          <w:tab/>
        </w:r>
        <w:r w:rsidR="007D28E1">
          <w:rPr>
            <w:noProof/>
            <w:webHidden/>
          </w:rPr>
          <w:fldChar w:fldCharType="begin"/>
        </w:r>
        <w:r w:rsidR="007D28E1">
          <w:rPr>
            <w:noProof/>
            <w:webHidden/>
          </w:rPr>
          <w:instrText xml:space="preserve"> PAGEREF _Toc452502869 \h </w:instrText>
        </w:r>
        <w:r w:rsidR="007D28E1">
          <w:rPr>
            <w:noProof/>
            <w:webHidden/>
          </w:rPr>
        </w:r>
        <w:r w:rsidR="007D28E1">
          <w:rPr>
            <w:noProof/>
            <w:webHidden/>
          </w:rPr>
          <w:fldChar w:fldCharType="separate"/>
        </w:r>
        <w:r w:rsidR="007D28E1">
          <w:rPr>
            <w:noProof/>
            <w:webHidden/>
          </w:rPr>
          <w:t>7</w:t>
        </w:r>
        <w:r w:rsidR="007D28E1">
          <w:rPr>
            <w:noProof/>
            <w:webHidden/>
          </w:rPr>
          <w:fldChar w:fldCharType="end"/>
        </w:r>
      </w:hyperlink>
    </w:p>
    <w:p w14:paraId="2F724AFE" w14:textId="45C77FBD" w:rsidR="00485F28" w:rsidRPr="00C619B5" w:rsidRDefault="007D28E1">
      <w:pPr>
        <w:tabs>
          <w:tab w:val="left" w:pos="360"/>
          <w:tab w:val="right" w:pos="9360"/>
        </w:tabs>
        <w:spacing w:before="60"/>
        <w:ind w:left="360" w:hanging="360"/>
        <w:jc w:val="both"/>
      </w:pPr>
      <w:r>
        <w:rPr>
          <w:b/>
        </w:rPr>
        <w:fldChar w:fldCharType="end"/>
      </w:r>
    </w:p>
    <w:p w14:paraId="4EB3AFF1" w14:textId="77777777" w:rsidR="00485F28" w:rsidRPr="00C619B5" w:rsidRDefault="00485F28"/>
    <w:p w14:paraId="5E718DD6" w14:textId="77777777" w:rsidR="00485F28" w:rsidRPr="00C619B5" w:rsidRDefault="00746AA7">
      <w:r w:rsidRPr="00C619B5">
        <w:br w:type="page"/>
      </w:r>
    </w:p>
    <w:p w14:paraId="455B2A0D" w14:textId="77777777" w:rsidR="00485F28" w:rsidRPr="00C619B5" w:rsidRDefault="00485F28"/>
    <w:p w14:paraId="5569105C" w14:textId="77777777" w:rsidR="00485F28" w:rsidRPr="00C619B5" w:rsidRDefault="00746AA7">
      <w:pPr>
        <w:keepNext/>
        <w:keepLines/>
        <w:spacing w:before="120" w:after="240"/>
      </w:pPr>
      <w:bookmarkStart w:id="2" w:name="h.1fob9te" w:colFirst="0" w:colLast="0"/>
      <w:bookmarkEnd w:id="2"/>
      <w:r w:rsidRPr="00C619B5">
        <w:rPr>
          <w:b/>
          <w:sz w:val="36"/>
          <w:szCs w:val="36"/>
        </w:rPr>
        <w:t>Revision History</w:t>
      </w:r>
    </w:p>
    <w:tbl>
      <w:tblPr>
        <w:tblStyle w:val="a"/>
        <w:tblW w:w="9868" w:type="dxa"/>
        <w:tblInd w:w="-11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160"/>
        <w:gridCol w:w="1170"/>
        <w:gridCol w:w="4954"/>
        <w:gridCol w:w="1584"/>
      </w:tblGrid>
      <w:tr w:rsidR="00485F28" w:rsidRPr="00C619B5" w14:paraId="55C67612" w14:textId="77777777">
        <w:tc>
          <w:tcPr>
            <w:tcW w:w="2160" w:type="dxa"/>
            <w:tcBorders>
              <w:top w:val="single" w:sz="12" w:space="0" w:color="000000"/>
              <w:bottom w:val="single" w:sz="12" w:space="0" w:color="000000"/>
            </w:tcBorders>
          </w:tcPr>
          <w:p w14:paraId="3AA578E2" w14:textId="77777777" w:rsidR="00485F28" w:rsidRPr="00C619B5" w:rsidRDefault="00746AA7">
            <w:pPr>
              <w:spacing w:before="40" w:after="40"/>
            </w:pPr>
            <w:r w:rsidRPr="00C619B5">
              <w:rPr>
                <w:b/>
              </w:rPr>
              <w:t>Name</w:t>
            </w:r>
          </w:p>
        </w:tc>
        <w:tc>
          <w:tcPr>
            <w:tcW w:w="1170" w:type="dxa"/>
            <w:tcBorders>
              <w:top w:val="single" w:sz="12" w:space="0" w:color="000000"/>
              <w:bottom w:val="single" w:sz="12" w:space="0" w:color="000000"/>
            </w:tcBorders>
          </w:tcPr>
          <w:p w14:paraId="791B394F" w14:textId="77777777" w:rsidR="00485F28" w:rsidRPr="00C619B5" w:rsidRDefault="00746AA7">
            <w:pPr>
              <w:spacing w:before="40" w:after="40"/>
            </w:pPr>
            <w:r w:rsidRPr="00C619B5">
              <w:rPr>
                <w:b/>
              </w:rPr>
              <w:t>Date</w:t>
            </w:r>
          </w:p>
        </w:tc>
        <w:tc>
          <w:tcPr>
            <w:tcW w:w="4954" w:type="dxa"/>
            <w:tcBorders>
              <w:top w:val="single" w:sz="12" w:space="0" w:color="000000"/>
              <w:bottom w:val="single" w:sz="12" w:space="0" w:color="000000"/>
            </w:tcBorders>
          </w:tcPr>
          <w:p w14:paraId="24728948" w14:textId="77777777" w:rsidR="00485F28" w:rsidRPr="00C619B5" w:rsidRDefault="00746AA7">
            <w:pPr>
              <w:spacing w:before="40" w:after="40"/>
            </w:pPr>
            <w:r w:rsidRPr="00C619B5">
              <w:rPr>
                <w:b/>
              </w:rPr>
              <w:t>Reason For Changes</w:t>
            </w:r>
          </w:p>
        </w:tc>
        <w:tc>
          <w:tcPr>
            <w:tcW w:w="1584" w:type="dxa"/>
            <w:tcBorders>
              <w:top w:val="single" w:sz="12" w:space="0" w:color="000000"/>
              <w:bottom w:val="single" w:sz="12" w:space="0" w:color="000000"/>
            </w:tcBorders>
          </w:tcPr>
          <w:p w14:paraId="5909531D" w14:textId="77777777" w:rsidR="00485F28" w:rsidRPr="00C619B5" w:rsidRDefault="00746AA7">
            <w:pPr>
              <w:spacing w:before="40" w:after="40"/>
            </w:pPr>
            <w:r w:rsidRPr="00C619B5">
              <w:rPr>
                <w:b/>
              </w:rPr>
              <w:t>Version</w:t>
            </w:r>
          </w:p>
        </w:tc>
      </w:tr>
      <w:tr w:rsidR="00EA0F9D" w:rsidRPr="00C619B5" w14:paraId="4612D6DA" w14:textId="77777777">
        <w:trPr>
          <w:ins w:id="3" w:author="Omid Ghiyasian" w:date="2016-06-19T16:53:00Z"/>
        </w:trPr>
        <w:tc>
          <w:tcPr>
            <w:tcW w:w="2160" w:type="dxa"/>
            <w:tcBorders>
              <w:top w:val="nil"/>
            </w:tcBorders>
          </w:tcPr>
          <w:p w14:paraId="04FC55E2" w14:textId="7823D11C" w:rsidR="00EA0F9D" w:rsidRPr="00C619B5" w:rsidRDefault="00EA0F9D">
            <w:pPr>
              <w:spacing w:before="40" w:after="40"/>
              <w:rPr>
                <w:ins w:id="4" w:author="Omid Ghiyasian" w:date="2016-06-19T16:53:00Z"/>
              </w:rPr>
            </w:pPr>
            <w:ins w:id="5" w:author="Omid Ghiyasian" w:date="2016-06-19T16:53:00Z">
              <w:r>
                <w:t>Omid Ghiyasian</w:t>
              </w:r>
            </w:ins>
          </w:p>
        </w:tc>
        <w:tc>
          <w:tcPr>
            <w:tcW w:w="1170" w:type="dxa"/>
            <w:tcBorders>
              <w:top w:val="nil"/>
            </w:tcBorders>
          </w:tcPr>
          <w:p w14:paraId="5F776C0F" w14:textId="4C600D8D" w:rsidR="00EA0F9D" w:rsidRPr="00C619B5" w:rsidRDefault="00EA0F9D">
            <w:pPr>
              <w:spacing w:before="40" w:after="40"/>
              <w:rPr>
                <w:ins w:id="6" w:author="Omid Ghiyasian" w:date="2016-06-19T16:53:00Z"/>
              </w:rPr>
            </w:pPr>
            <w:ins w:id="7" w:author="Omid Ghiyasian" w:date="2016-06-19T16:53:00Z">
              <w:r>
                <w:t>19</w:t>
              </w:r>
            </w:ins>
            <w:ins w:id="8" w:author="Omid Ghiyasian" w:date="2016-06-19T16:55:00Z">
              <w:r>
                <w:t>/06/16</w:t>
              </w:r>
            </w:ins>
          </w:p>
        </w:tc>
        <w:tc>
          <w:tcPr>
            <w:tcW w:w="4954" w:type="dxa"/>
            <w:tcBorders>
              <w:top w:val="nil"/>
            </w:tcBorders>
          </w:tcPr>
          <w:p w14:paraId="037954B1" w14:textId="2124B11B" w:rsidR="00EA0F9D" w:rsidRPr="00C619B5" w:rsidRDefault="00EA0F9D">
            <w:pPr>
              <w:spacing w:before="40" w:after="40"/>
              <w:rPr>
                <w:ins w:id="9" w:author="Omid Ghiyasian" w:date="2016-06-19T16:53:00Z"/>
              </w:rPr>
            </w:pPr>
            <w:ins w:id="10" w:author="Omid Ghiyasian" w:date="2016-06-19T16:56:00Z">
              <w:r>
                <w:t>Needs to be following the current Template on Github</w:t>
              </w:r>
            </w:ins>
          </w:p>
        </w:tc>
        <w:tc>
          <w:tcPr>
            <w:tcW w:w="1584" w:type="dxa"/>
            <w:tcBorders>
              <w:top w:val="nil"/>
            </w:tcBorders>
          </w:tcPr>
          <w:p w14:paraId="60B2CA96" w14:textId="77777777" w:rsidR="00EA0F9D" w:rsidRPr="00C619B5" w:rsidRDefault="00EA0F9D">
            <w:pPr>
              <w:spacing w:before="40" w:after="40"/>
              <w:rPr>
                <w:ins w:id="11" w:author="Omid Ghiyasian" w:date="2016-06-19T16:53:00Z"/>
              </w:rPr>
            </w:pPr>
          </w:p>
        </w:tc>
        <w:bookmarkStart w:id="12" w:name="_GoBack"/>
        <w:bookmarkEnd w:id="12"/>
      </w:tr>
      <w:tr w:rsidR="00156CD2" w:rsidRPr="00C619B5" w14:paraId="5FDD4C0B" w14:textId="77777777">
        <w:tc>
          <w:tcPr>
            <w:tcW w:w="2160" w:type="dxa"/>
            <w:tcBorders>
              <w:top w:val="nil"/>
            </w:tcBorders>
          </w:tcPr>
          <w:p w14:paraId="39AC7804" w14:textId="77777777" w:rsidR="00156CD2" w:rsidRPr="00C619B5" w:rsidRDefault="00156CD2">
            <w:pPr>
              <w:spacing w:before="40" w:after="40"/>
            </w:pPr>
            <w:r w:rsidRPr="00C619B5">
              <w:t>Tom West</w:t>
            </w:r>
          </w:p>
        </w:tc>
        <w:tc>
          <w:tcPr>
            <w:tcW w:w="1170" w:type="dxa"/>
            <w:tcBorders>
              <w:top w:val="nil"/>
            </w:tcBorders>
          </w:tcPr>
          <w:p w14:paraId="28850560" w14:textId="77777777" w:rsidR="00156CD2" w:rsidRPr="00C619B5" w:rsidRDefault="00156CD2">
            <w:pPr>
              <w:spacing w:before="40" w:after="40"/>
            </w:pPr>
            <w:r w:rsidRPr="00C619B5">
              <w:t>31/05/16</w:t>
            </w:r>
          </w:p>
        </w:tc>
        <w:tc>
          <w:tcPr>
            <w:tcW w:w="4954" w:type="dxa"/>
            <w:tcBorders>
              <w:top w:val="nil"/>
            </w:tcBorders>
          </w:tcPr>
          <w:p w14:paraId="122BF823" w14:textId="77777777" w:rsidR="00156CD2" w:rsidRPr="00C619B5" w:rsidRDefault="00156CD2">
            <w:pPr>
              <w:spacing w:before="40" w:after="40"/>
            </w:pPr>
            <w:r w:rsidRPr="00C619B5">
              <w:t>Aligned Introduction &amp; Formatting</w:t>
            </w:r>
          </w:p>
        </w:tc>
        <w:tc>
          <w:tcPr>
            <w:tcW w:w="1584" w:type="dxa"/>
            <w:tcBorders>
              <w:top w:val="nil"/>
            </w:tcBorders>
          </w:tcPr>
          <w:p w14:paraId="3BDB1C66" w14:textId="77777777" w:rsidR="00156CD2" w:rsidRPr="00C619B5" w:rsidRDefault="00156CD2">
            <w:pPr>
              <w:spacing w:before="40" w:after="40"/>
            </w:pPr>
            <w:r w:rsidRPr="00C619B5">
              <w:t>v0.3</w:t>
            </w:r>
          </w:p>
        </w:tc>
      </w:tr>
      <w:tr w:rsidR="00485F28" w:rsidRPr="00C619B5" w14:paraId="28ABFC4F" w14:textId="77777777">
        <w:tc>
          <w:tcPr>
            <w:tcW w:w="2160" w:type="dxa"/>
            <w:tcBorders>
              <w:top w:val="nil"/>
            </w:tcBorders>
          </w:tcPr>
          <w:p w14:paraId="47BB3DC7" w14:textId="77777777" w:rsidR="00485F28" w:rsidRPr="00C619B5" w:rsidRDefault="00156CD2">
            <w:pPr>
              <w:spacing w:before="40" w:after="40"/>
            </w:pPr>
            <w:r w:rsidRPr="00C619B5">
              <w:t>Anders Lam</w:t>
            </w:r>
          </w:p>
        </w:tc>
        <w:tc>
          <w:tcPr>
            <w:tcW w:w="1170" w:type="dxa"/>
            <w:tcBorders>
              <w:top w:val="nil"/>
            </w:tcBorders>
          </w:tcPr>
          <w:p w14:paraId="753DD7D4" w14:textId="77777777" w:rsidR="00485F28" w:rsidRPr="00C619B5" w:rsidRDefault="00156CD2">
            <w:pPr>
              <w:spacing w:before="40" w:after="40"/>
            </w:pPr>
            <w:r w:rsidRPr="00C619B5">
              <w:t>27/0516</w:t>
            </w:r>
          </w:p>
        </w:tc>
        <w:tc>
          <w:tcPr>
            <w:tcW w:w="4954" w:type="dxa"/>
            <w:tcBorders>
              <w:top w:val="nil"/>
            </w:tcBorders>
          </w:tcPr>
          <w:p w14:paraId="608DC65E" w14:textId="77777777" w:rsidR="00485F28" w:rsidRPr="00C619B5" w:rsidRDefault="00156CD2">
            <w:pPr>
              <w:spacing w:before="40" w:after="40"/>
            </w:pPr>
            <w:r w:rsidRPr="00C619B5">
              <w:t>Updated Product Description section</w:t>
            </w:r>
          </w:p>
        </w:tc>
        <w:tc>
          <w:tcPr>
            <w:tcW w:w="1584" w:type="dxa"/>
            <w:tcBorders>
              <w:top w:val="nil"/>
            </w:tcBorders>
          </w:tcPr>
          <w:p w14:paraId="39FFE2C9" w14:textId="77777777" w:rsidR="00485F28" w:rsidRPr="00C619B5" w:rsidRDefault="00156CD2">
            <w:pPr>
              <w:spacing w:before="40" w:after="40"/>
            </w:pPr>
            <w:r w:rsidRPr="00C619B5">
              <w:t>v0.2</w:t>
            </w:r>
          </w:p>
        </w:tc>
      </w:tr>
      <w:tr w:rsidR="00485F28" w:rsidRPr="00C619B5" w14:paraId="6FCE4FD6" w14:textId="77777777">
        <w:tc>
          <w:tcPr>
            <w:tcW w:w="2160" w:type="dxa"/>
            <w:tcBorders>
              <w:bottom w:val="single" w:sz="12" w:space="0" w:color="000000"/>
            </w:tcBorders>
          </w:tcPr>
          <w:p w14:paraId="68FB1A85" w14:textId="77777777" w:rsidR="00485F28" w:rsidRPr="00C619B5" w:rsidRDefault="00156CD2">
            <w:pPr>
              <w:spacing w:before="40" w:after="40"/>
            </w:pPr>
            <w:r w:rsidRPr="00C619B5">
              <w:t>Anders Lam</w:t>
            </w:r>
          </w:p>
        </w:tc>
        <w:tc>
          <w:tcPr>
            <w:tcW w:w="1170" w:type="dxa"/>
            <w:tcBorders>
              <w:bottom w:val="single" w:sz="12" w:space="0" w:color="000000"/>
            </w:tcBorders>
          </w:tcPr>
          <w:p w14:paraId="04354686" w14:textId="77777777" w:rsidR="00485F28" w:rsidRPr="00C619B5" w:rsidRDefault="00156CD2">
            <w:pPr>
              <w:spacing w:before="40" w:after="40"/>
            </w:pPr>
            <w:r w:rsidRPr="00C619B5">
              <w:t>24/05/16</w:t>
            </w:r>
          </w:p>
        </w:tc>
        <w:tc>
          <w:tcPr>
            <w:tcW w:w="4954" w:type="dxa"/>
            <w:tcBorders>
              <w:bottom w:val="single" w:sz="12" w:space="0" w:color="000000"/>
            </w:tcBorders>
          </w:tcPr>
          <w:p w14:paraId="0ADF2CDE" w14:textId="77777777" w:rsidR="00485F28" w:rsidRPr="00C619B5" w:rsidRDefault="00156CD2">
            <w:pPr>
              <w:spacing w:before="40" w:after="40"/>
            </w:pPr>
            <w:r w:rsidRPr="00C619B5">
              <w:t>Initial Draft</w:t>
            </w:r>
          </w:p>
        </w:tc>
        <w:tc>
          <w:tcPr>
            <w:tcW w:w="1584" w:type="dxa"/>
            <w:tcBorders>
              <w:bottom w:val="single" w:sz="12" w:space="0" w:color="000000"/>
            </w:tcBorders>
          </w:tcPr>
          <w:p w14:paraId="2EC8FE3E" w14:textId="77777777" w:rsidR="00485F28" w:rsidRPr="00C619B5" w:rsidRDefault="00156CD2">
            <w:pPr>
              <w:spacing w:before="40" w:after="40"/>
            </w:pPr>
            <w:r w:rsidRPr="00C619B5">
              <w:t>v0.1</w:t>
            </w:r>
          </w:p>
        </w:tc>
      </w:tr>
    </w:tbl>
    <w:p w14:paraId="58D9B13D" w14:textId="6C9BA8FF" w:rsidR="00156CD2" w:rsidRPr="00C619B5" w:rsidRDefault="00156CD2" w:rsidP="00156CD2">
      <w:pPr>
        <w:pStyle w:val="Heading1"/>
        <w:numPr>
          <w:ilvl w:val="0"/>
          <w:numId w:val="2"/>
        </w:numPr>
      </w:pPr>
      <w:bookmarkStart w:id="13" w:name="h.3znysh7" w:colFirst="0" w:colLast="0"/>
      <w:bookmarkStart w:id="14" w:name="_Toc452061400"/>
      <w:bookmarkStart w:id="15" w:name="_Toc452068020"/>
      <w:bookmarkStart w:id="16" w:name="_Toc452502853"/>
      <w:bookmarkEnd w:id="13"/>
      <w:r w:rsidRPr="00C619B5">
        <w:t>Introduction</w:t>
      </w:r>
      <w:bookmarkEnd w:id="14"/>
      <w:bookmarkEnd w:id="15"/>
      <w:bookmarkEnd w:id="16"/>
    </w:p>
    <w:p w14:paraId="136E7B04" w14:textId="52BD6D15" w:rsidR="007D28E1" w:rsidRPr="008B6D6A" w:rsidRDefault="007D28E1" w:rsidP="007D28E1">
      <w:pPr>
        <w:pStyle w:val="Heading2"/>
        <w:numPr>
          <w:ilvl w:val="1"/>
          <w:numId w:val="2"/>
        </w:numPr>
      </w:pPr>
      <w:bookmarkStart w:id="17" w:name="h.2et92p0" w:colFirst="0" w:colLast="0"/>
      <w:bookmarkStart w:id="18" w:name="_Toc452061401"/>
      <w:bookmarkStart w:id="19" w:name="_Toc452502666"/>
      <w:bookmarkStart w:id="20" w:name="_Toc452502854"/>
      <w:bookmarkEnd w:id="17"/>
      <w:r w:rsidRPr="008B6D6A">
        <w:t>Purpose</w:t>
      </w:r>
      <w:bookmarkEnd w:id="18"/>
      <w:bookmarkEnd w:id="19"/>
      <w:bookmarkEnd w:id="20"/>
      <w:r w:rsidRPr="008B6D6A">
        <w:t xml:space="preserve"> </w:t>
      </w:r>
    </w:p>
    <w:p w14:paraId="1071F5CA" w14:textId="77777777" w:rsidR="007D28E1" w:rsidRPr="00BD2F4D" w:rsidRDefault="007D28E1" w:rsidP="007D28E1">
      <w:r w:rsidRPr="00BD2F4D">
        <w:t>This collection of requirement documents outlines the visual and functional design choices made in order to update the Laurier UPOD site. The UPOD site should:</w:t>
      </w:r>
    </w:p>
    <w:p w14:paraId="7EEEF5BC" w14:textId="77777777" w:rsidR="007D28E1" w:rsidRPr="008B6D6A" w:rsidRDefault="007D28E1" w:rsidP="007D28E1">
      <w:pPr>
        <w:pStyle w:val="ListParagraph"/>
        <w:numPr>
          <w:ilvl w:val="0"/>
          <w:numId w:val="3"/>
        </w:numPr>
      </w:pPr>
      <w:r w:rsidRPr="00BD2F4D">
        <w:t xml:space="preserve">Contain </w:t>
      </w:r>
      <w:commentRangeStart w:id="21"/>
      <w:r w:rsidRPr="00BD2F4D">
        <w:t xml:space="preserve">all </w:t>
      </w:r>
      <w:commentRangeEnd w:id="21"/>
      <w:r w:rsidRPr="00BD2F4D">
        <w:commentReference w:id="21"/>
      </w:r>
      <w:r w:rsidRPr="00BD2F4D">
        <w:t>relevant (accurate) information a first year physics undergraduate student would need to access in reference to their courses.</w:t>
      </w:r>
    </w:p>
    <w:p w14:paraId="305625B5" w14:textId="6EC57804" w:rsidR="007D28E1" w:rsidRPr="008B6D6A" w:rsidRDefault="007D28E1" w:rsidP="007D28E1">
      <w:pPr>
        <w:pStyle w:val="ListParagraph"/>
        <w:numPr>
          <w:ilvl w:val="0"/>
          <w:numId w:val="3"/>
        </w:numPr>
      </w:pPr>
      <w:commentRangeStart w:id="22"/>
      <w:r w:rsidRPr="00BD2F4D">
        <w:t>Be easy to</w:t>
      </w:r>
      <w:del w:id="23" w:author="Omid Ghiyasian" w:date="2016-06-19T16:39:00Z">
        <w:r w:rsidRPr="00BD2F4D" w:rsidDel="00000C12">
          <w:delText xml:space="preserve"> navigate</w:delText>
        </w:r>
      </w:del>
      <w:r w:rsidRPr="00BD2F4D">
        <w:t xml:space="preserve">, </w:t>
      </w:r>
      <w:del w:id="24" w:author="Omid Ghiyasian" w:date="2016-06-19T16:39:00Z">
        <w:r w:rsidRPr="00BD2F4D" w:rsidDel="00000C12">
          <w:delText>as students generally stop looking unless information is easily available</w:delText>
        </w:r>
        <w:commentRangeEnd w:id="22"/>
        <w:r w:rsidR="00000C12" w:rsidDel="00000C12">
          <w:rPr>
            <w:rStyle w:val="CommentReference"/>
            <w:lang w:val="en-US" w:eastAsia="en-US"/>
          </w:rPr>
          <w:commentReference w:id="22"/>
        </w:r>
      </w:del>
    </w:p>
    <w:p w14:paraId="73F166B2" w14:textId="7733A30F" w:rsidR="007D28E1" w:rsidRPr="008B6D6A" w:rsidRDefault="007D28E1" w:rsidP="007D28E1">
      <w:pPr>
        <w:pStyle w:val="ListParagraph"/>
        <w:numPr>
          <w:ilvl w:val="0"/>
          <w:numId w:val="3"/>
        </w:numPr>
      </w:pPr>
      <w:commentRangeStart w:id="25"/>
      <w:del w:id="26" w:author="Omid Ghiyasian" w:date="2016-06-19T16:40:00Z">
        <w:r w:rsidRPr="00BD2F4D" w:rsidDel="00000C12">
          <w:delText>Be responsive, as students generally are on tight timelines, and don’t have time for sites to load slowly.</w:delText>
        </w:r>
      </w:del>
      <w:r w:rsidRPr="00BD2F4D">
        <w:t xml:space="preserve"> </w:t>
      </w:r>
      <w:commentRangeEnd w:id="25"/>
      <w:r w:rsidR="00000C12">
        <w:rPr>
          <w:rStyle w:val="CommentReference"/>
          <w:lang w:val="en-US" w:eastAsia="en-US"/>
        </w:rPr>
        <w:commentReference w:id="25"/>
      </w:r>
    </w:p>
    <w:p w14:paraId="0EFDA19E" w14:textId="4C89F2D9" w:rsidR="007D28E1" w:rsidRPr="008B6D6A" w:rsidRDefault="007D28E1" w:rsidP="007D28E1">
      <w:pPr>
        <w:pStyle w:val="Heading2"/>
        <w:numPr>
          <w:ilvl w:val="1"/>
          <w:numId w:val="2"/>
        </w:numPr>
      </w:pPr>
      <w:bookmarkStart w:id="27" w:name="h.1t3h5sf" w:colFirst="0" w:colLast="0"/>
      <w:bookmarkStart w:id="28" w:name="_Toc452061402"/>
      <w:bookmarkStart w:id="29" w:name="_Toc452502667"/>
      <w:bookmarkStart w:id="30" w:name="_Toc452502855"/>
      <w:bookmarkEnd w:id="27"/>
      <w:r w:rsidRPr="008B6D6A">
        <w:t>Product Scope</w:t>
      </w:r>
      <w:bookmarkEnd w:id="28"/>
      <w:bookmarkEnd w:id="29"/>
      <w:bookmarkEnd w:id="30"/>
    </w:p>
    <w:p w14:paraId="332DF40E" w14:textId="74A4AF07" w:rsidR="007D28E1" w:rsidRPr="008B6D6A" w:rsidRDefault="007D28E1" w:rsidP="007D28E1">
      <w:commentRangeStart w:id="31"/>
      <w:del w:id="32" w:author="Omid Ghiyasian" w:date="2016-06-19T16:41:00Z">
        <w:r w:rsidRPr="00BD2F4D" w:rsidDel="00000C12">
          <w:delText>UPOD (Undergraduate Physics Online Database) is a website designed to the students with information about physics.</w:delText>
        </w:r>
        <w:commentRangeEnd w:id="31"/>
        <w:r w:rsidR="00000C12" w:rsidDel="00000C12">
          <w:rPr>
            <w:rStyle w:val="CommentReference"/>
            <w:lang w:val="en-US" w:eastAsia="en-US"/>
          </w:rPr>
          <w:commentReference w:id="31"/>
        </w:r>
        <w:r w:rsidRPr="00BD2F4D" w:rsidDel="00000C12">
          <w:delText xml:space="preserve"> </w:delText>
        </w:r>
      </w:del>
      <w:r w:rsidRPr="00BD2F4D">
        <w:t xml:space="preserve">The goal is to provide accurate and up to date physics knowledge for undergraduate students. </w:t>
      </w:r>
      <w:commentRangeStart w:id="33"/>
      <w:r w:rsidRPr="00BD2F4D">
        <w:t xml:space="preserve">There are currently very few quality physics reference sites, so UPOD has the opportunity to fill a large gap facing physics students at present. </w:t>
      </w:r>
      <w:commentRangeEnd w:id="33"/>
      <w:r w:rsidR="00000C12">
        <w:rPr>
          <w:rStyle w:val="CommentReference"/>
          <w:lang w:val="en-US" w:eastAsia="en-US"/>
        </w:rPr>
        <w:commentReference w:id="33"/>
      </w:r>
    </w:p>
    <w:p w14:paraId="4BE37B88" w14:textId="77777777" w:rsidR="00485F28" w:rsidRPr="00C619B5" w:rsidRDefault="00746AA7">
      <w:r w:rsidRPr="00C619B5">
        <w:br w:type="page"/>
      </w:r>
    </w:p>
    <w:p w14:paraId="7106FD20" w14:textId="77777777" w:rsidR="00485F28" w:rsidRPr="00C619B5" w:rsidRDefault="00485F28"/>
    <w:p w14:paraId="3429A3F8" w14:textId="77777777" w:rsidR="00485F28" w:rsidRPr="00C619B5" w:rsidRDefault="00746AA7" w:rsidP="00756063">
      <w:pPr>
        <w:pStyle w:val="Heading1"/>
        <w:numPr>
          <w:ilvl w:val="0"/>
          <w:numId w:val="1"/>
        </w:numPr>
        <w:spacing w:before="0"/>
      </w:pPr>
      <w:bookmarkStart w:id="34" w:name="h.2s8eyo1" w:colFirst="0" w:colLast="0"/>
      <w:bookmarkStart w:id="35" w:name="_Toc452502856"/>
      <w:bookmarkEnd w:id="34"/>
      <w:r w:rsidRPr="00C619B5">
        <w:t>Overall Description</w:t>
      </w:r>
      <w:bookmarkEnd w:id="35"/>
    </w:p>
    <w:p w14:paraId="6179B9E6" w14:textId="711EAB67" w:rsidR="004B2F32" w:rsidRPr="00C619B5" w:rsidRDefault="00746AA7" w:rsidP="00756063">
      <w:pPr>
        <w:pStyle w:val="Heading2"/>
        <w:numPr>
          <w:ilvl w:val="1"/>
          <w:numId w:val="1"/>
        </w:numPr>
      </w:pPr>
      <w:bookmarkStart w:id="36" w:name="h.17dp8vu" w:colFirst="0" w:colLast="0"/>
      <w:bookmarkStart w:id="37" w:name="_Toc452502857"/>
      <w:bookmarkEnd w:id="36"/>
      <w:r w:rsidRPr="00C619B5">
        <w:t>Product Perspective</w:t>
      </w:r>
      <w:bookmarkEnd w:id="37"/>
    </w:p>
    <w:p w14:paraId="15DD9229" w14:textId="7EACA37F" w:rsidR="004B2F32" w:rsidRPr="00C619B5" w:rsidRDefault="004B2F32">
      <w:r w:rsidRPr="00C619B5">
        <w:t xml:space="preserve">Integrating physics research and information into the new UPOD website, </w:t>
      </w:r>
      <w:commentRangeStart w:id="38"/>
      <w:del w:id="39" w:author="Omid Ghiyasian" w:date="2016-06-19T16:42:00Z">
        <w:r w:rsidRPr="00C619B5" w:rsidDel="00000C12">
          <w:delText>which will replace the old one, will be completely new in its design and all the features that the website provides</w:delText>
        </w:r>
      </w:del>
      <w:commentRangeEnd w:id="38"/>
      <w:r w:rsidR="00000C12">
        <w:rPr>
          <w:rStyle w:val="CommentReference"/>
          <w:lang w:val="en-US" w:eastAsia="en-US"/>
        </w:rPr>
        <w:commentReference w:id="38"/>
      </w:r>
      <w:del w:id="40" w:author="Omid Ghiyasian" w:date="2016-06-19T16:42:00Z">
        <w:r w:rsidRPr="00C619B5" w:rsidDel="00000C12">
          <w:delText xml:space="preserve">. </w:delText>
        </w:r>
      </w:del>
      <w:commentRangeStart w:id="41"/>
      <w:r w:rsidRPr="00C619B5">
        <w:t>The new UPOD system will be much more interactive and will contain many of the elements of the old UPOD website, but will be much more user friendly as well as</w:t>
      </w:r>
      <w:commentRangeEnd w:id="41"/>
      <w:r w:rsidR="00000C12">
        <w:rPr>
          <w:rStyle w:val="CommentReference"/>
          <w:lang w:val="en-US" w:eastAsia="en-US"/>
        </w:rPr>
        <w:commentReference w:id="41"/>
      </w:r>
      <w:r w:rsidRPr="00C619B5">
        <w:t xml:space="preserve"> containing much more relevant information to the topics covered.</w:t>
      </w:r>
    </w:p>
    <w:p w14:paraId="5B8BF38E" w14:textId="056E9A40" w:rsidR="004B2F32" w:rsidRPr="00C619B5" w:rsidRDefault="00746AA7" w:rsidP="00756063">
      <w:pPr>
        <w:pStyle w:val="Heading2"/>
        <w:numPr>
          <w:ilvl w:val="1"/>
          <w:numId w:val="1"/>
        </w:numPr>
      </w:pPr>
      <w:bookmarkStart w:id="42" w:name="h.3rdcrjn" w:colFirst="0" w:colLast="0"/>
      <w:bookmarkStart w:id="43" w:name="_Toc452502858"/>
      <w:bookmarkEnd w:id="42"/>
      <w:r w:rsidRPr="00C619B5">
        <w:t>Product Functions</w:t>
      </w:r>
      <w:bookmarkEnd w:id="43"/>
    </w:p>
    <w:p w14:paraId="230B7EE8" w14:textId="77777777" w:rsidR="004B2F32" w:rsidRPr="00C619B5" w:rsidRDefault="004B2F32">
      <w:r w:rsidRPr="00C619B5">
        <w:t>The physics research and information provided in the UPOD website must be able to provide useful information sufficient enough for the MathJax, Animations and Front-end team to use to complete their own aspects of the website. The information provided by the Physics team must be insightful and provide useful information that can be used appropriately for animations, equations, and problems relevant to the topic.</w:t>
      </w:r>
    </w:p>
    <w:p w14:paraId="0B10487A" w14:textId="77777777" w:rsidR="00485F28" w:rsidRPr="00C619B5" w:rsidRDefault="00746AA7">
      <w:pPr>
        <w:pStyle w:val="Heading2"/>
        <w:numPr>
          <w:ilvl w:val="1"/>
          <w:numId w:val="1"/>
        </w:numPr>
      </w:pPr>
      <w:bookmarkStart w:id="44" w:name="h.26in1rg" w:colFirst="0" w:colLast="0"/>
      <w:bookmarkStart w:id="45" w:name="_Toc452502859"/>
      <w:bookmarkEnd w:id="44"/>
      <w:r w:rsidRPr="00C619B5">
        <w:t>User Classes and Characteristics</w:t>
      </w:r>
      <w:bookmarkEnd w:id="45"/>
    </w:p>
    <w:p w14:paraId="7A406A8E" w14:textId="77777777" w:rsidR="00AC246E" w:rsidRPr="00C619B5" w:rsidRDefault="00356B42">
      <w:commentRangeStart w:id="46"/>
      <w:r w:rsidRPr="00C619B5">
        <w:t>Front-end Team will be using this physics research and information that will result in them projecting the information onto the website in the most efficient and user-friendly way possible. The MathJax Team will be using the information to create interesting diagrams and project the equations and formulas from the Physics Team. The Animations Team will work together with the physics information and research given to create unique ways to demonstrate relative physics information.</w:t>
      </w:r>
      <w:commentRangeEnd w:id="46"/>
      <w:r w:rsidR="00000C12">
        <w:rPr>
          <w:rStyle w:val="CommentReference"/>
          <w:lang w:val="en-US" w:eastAsia="en-US"/>
        </w:rPr>
        <w:commentReference w:id="46"/>
      </w:r>
    </w:p>
    <w:p w14:paraId="35BDD919" w14:textId="60ACE761" w:rsidR="000A57D0" w:rsidRPr="00C619B5" w:rsidRDefault="00746AA7" w:rsidP="00756063">
      <w:pPr>
        <w:pStyle w:val="Heading2"/>
        <w:numPr>
          <w:ilvl w:val="1"/>
          <w:numId w:val="1"/>
        </w:numPr>
      </w:pPr>
      <w:bookmarkStart w:id="47" w:name="h.lnxbz9" w:colFirst="0" w:colLast="0"/>
      <w:bookmarkStart w:id="48" w:name="_Toc452502860"/>
      <w:bookmarkEnd w:id="47"/>
      <w:r w:rsidRPr="00C619B5">
        <w:t>Operating Environment</w:t>
      </w:r>
      <w:bookmarkEnd w:id="48"/>
    </w:p>
    <w:p w14:paraId="4F3E702B" w14:textId="77777777" w:rsidR="000A57D0" w:rsidRPr="00C619B5" w:rsidRDefault="000A57D0">
      <w:r w:rsidRPr="00C619B5">
        <w:rPr>
          <w:rFonts w:eastAsia="Arial"/>
          <w:sz w:val="22"/>
          <w:szCs w:val="22"/>
        </w:rPr>
        <w:t>The physics information and research will operate alongside a wide variety of different teams to create a UPOD website that is compatible with all website browsers. The physics information will work closely with MathJax, and Animations as well as the Front-End team.</w:t>
      </w:r>
    </w:p>
    <w:p w14:paraId="34BB274B" w14:textId="54E80C87" w:rsidR="008B5C9B" w:rsidRPr="00C619B5" w:rsidRDefault="00746AA7" w:rsidP="00756063">
      <w:pPr>
        <w:pStyle w:val="Heading2"/>
        <w:numPr>
          <w:ilvl w:val="1"/>
          <w:numId w:val="1"/>
        </w:numPr>
      </w:pPr>
      <w:bookmarkStart w:id="49" w:name="h.35nkun2" w:colFirst="0" w:colLast="0"/>
      <w:bookmarkStart w:id="50" w:name="_Toc452502861"/>
      <w:bookmarkEnd w:id="49"/>
      <w:r w:rsidRPr="00C619B5">
        <w:t>Design and Implementation Constraints</w:t>
      </w:r>
      <w:bookmarkEnd w:id="50"/>
    </w:p>
    <w:p w14:paraId="0ADF3D71" w14:textId="77777777" w:rsidR="008B5C9B" w:rsidRPr="00C619B5" w:rsidRDefault="008B5C9B">
      <w:r w:rsidRPr="00C619B5">
        <w:rPr>
          <w:rFonts w:eastAsia="Arial"/>
          <w:sz w:val="22"/>
          <w:szCs w:val="22"/>
        </w:rPr>
        <w:t xml:space="preserve">Some limitations and constraints that the Physics Team might face is that there is too much physics research and information pertaining to certain topics covered. This might provide constraints as </w:t>
      </w:r>
      <w:r w:rsidR="00237B77" w:rsidRPr="00C619B5">
        <w:rPr>
          <w:rFonts w:eastAsia="Arial"/>
          <w:sz w:val="22"/>
          <w:szCs w:val="22"/>
        </w:rPr>
        <w:t xml:space="preserve">incorporating too much information into the UPOD website might be detrimental to the effectiveness of the website or the usability of the website. </w:t>
      </w:r>
    </w:p>
    <w:p w14:paraId="2A9523F2" w14:textId="77777777" w:rsidR="00485F28" w:rsidRPr="00C619B5" w:rsidRDefault="00746AA7">
      <w:bookmarkStart w:id="51" w:name="h.1ksv4uv" w:colFirst="0" w:colLast="0"/>
      <w:bookmarkEnd w:id="51"/>
      <w:r w:rsidRPr="00C619B5">
        <w:br w:type="page"/>
      </w:r>
    </w:p>
    <w:p w14:paraId="3690B97B" w14:textId="77777777" w:rsidR="00485F28" w:rsidRPr="00C619B5" w:rsidRDefault="00485F28"/>
    <w:p w14:paraId="692870DC" w14:textId="77777777" w:rsidR="00485F28" w:rsidRPr="00C619B5" w:rsidRDefault="00746AA7">
      <w:pPr>
        <w:pStyle w:val="Heading1"/>
        <w:numPr>
          <w:ilvl w:val="0"/>
          <w:numId w:val="1"/>
        </w:numPr>
        <w:spacing w:before="0"/>
      </w:pPr>
      <w:bookmarkStart w:id="52" w:name="h.2jxsxqh" w:colFirst="0" w:colLast="0"/>
      <w:bookmarkStart w:id="53" w:name="_Toc452502862"/>
      <w:bookmarkEnd w:id="52"/>
      <w:commentRangeStart w:id="54"/>
      <w:r w:rsidRPr="00C619B5">
        <w:t>External Interface Requirements</w:t>
      </w:r>
      <w:commentRangeEnd w:id="54"/>
      <w:r w:rsidR="00756063" w:rsidRPr="00C619B5">
        <w:rPr>
          <w:rStyle w:val="CommentReference"/>
          <w:b w:val="0"/>
          <w:lang w:val="en-US" w:eastAsia="en-US"/>
        </w:rPr>
        <w:commentReference w:id="54"/>
      </w:r>
      <w:bookmarkEnd w:id="53"/>
    </w:p>
    <w:p w14:paraId="16196CF4" w14:textId="208D028E" w:rsidR="00A36F4A" w:rsidRPr="00C619B5" w:rsidRDefault="00746AA7" w:rsidP="00756063">
      <w:pPr>
        <w:pStyle w:val="Heading2"/>
        <w:numPr>
          <w:ilvl w:val="1"/>
          <w:numId w:val="1"/>
        </w:numPr>
      </w:pPr>
      <w:bookmarkStart w:id="55" w:name="h.z337ya" w:colFirst="0" w:colLast="0"/>
      <w:bookmarkStart w:id="56" w:name="_Toc452502863"/>
      <w:bookmarkEnd w:id="55"/>
      <w:r w:rsidRPr="00C619B5">
        <w:t>User Interfaces</w:t>
      </w:r>
      <w:bookmarkEnd w:id="56"/>
    </w:p>
    <w:p w14:paraId="687585BC" w14:textId="77777777" w:rsidR="00A36F4A" w:rsidRPr="00C619B5" w:rsidRDefault="00A36F4A">
      <w:pPr>
        <w:rPr>
          <w:rFonts w:eastAsia="Arial"/>
          <w:sz w:val="22"/>
          <w:szCs w:val="22"/>
        </w:rPr>
      </w:pPr>
      <w:r w:rsidRPr="00C619B5">
        <w:rPr>
          <w:rFonts w:eastAsia="Arial"/>
          <w:sz w:val="22"/>
          <w:szCs w:val="22"/>
        </w:rPr>
        <w:t>The physics information and research that is provided by the Physics Team will be used in conjunction with the MathJax Team and Animations Team to provide unique and creative ways to help the user learn about the physic concepts. The MathJax Team will use the physics information collected to showcase sample problems and show equations that the user can see and do practice with. The Animations Team will use the physics information provided to provide the UPOD website with unique and interactive diagrams and animations for the user so that they can be involved and understand the material better.</w:t>
      </w:r>
    </w:p>
    <w:p w14:paraId="24A5AB65" w14:textId="1AC8DC94" w:rsidR="00805C8F" w:rsidRPr="007D28E1" w:rsidRDefault="00746AA7" w:rsidP="00756063">
      <w:pPr>
        <w:pStyle w:val="Heading2"/>
        <w:numPr>
          <w:ilvl w:val="1"/>
          <w:numId w:val="1"/>
        </w:numPr>
      </w:pPr>
      <w:bookmarkStart w:id="57" w:name="h.3j2qqm3" w:colFirst="0" w:colLast="0"/>
      <w:bookmarkStart w:id="58" w:name="_Toc452502864"/>
      <w:bookmarkEnd w:id="57"/>
      <w:r w:rsidRPr="00C619B5">
        <w:t>Hardware Interfaces</w:t>
      </w:r>
      <w:bookmarkEnd w:id="58"/>
    </w:p>
    <w:p w14:paraId="02AD11DE" w14:textId="77777777" w:rsidR="00805C8F" w:rsidRPr="00C619B5" w:rsidRDefault="00805C8F">
      <w:r w:rsidRPr="00C619B5">
        <w:rPr>
          <w:rFonts w:eastAsia="Arial"/>
          <w:sz w:val="22"/>
          <w:szCs w:val="22"/>
        </w:rPr>
        <w:t xml:space="preserve">The UPOD website will be based on the user being able to have access to the internet and accessing the website to learn more about the information. No specific hardware interaction between the website and the user is necessary for the user to be able to access or use the website’s large pool of resources. </w:t>
      </w:r>
    </w:p>
    <w:p w14:paraId="08B4B21B" w14:textId="1ADA2479" w:rsidR="004F6571" w:rsidRPr="00C619B5" w:rsidRDefault="00746AA7" w:rsidP="00756063">
      <w:pPr>
        <w:pStyle w:val="Heading2"/>
        <w:numPr>
          <w:ilvl w:val="1"/>
          <w:numId w:val="1"/>
        </w:numPr>
      </w:pPr>
      <w:bookmarkStart w:id="59" w:name="h.1y810tw" w:colFirst="0" w:colLast="0"/>
      <w:bookmarkStart w:id="60" w:name="_Toc452502865"/>
      <w:bookmarkEnd w:id="59"/>
      <w:r w:rsidRPr="00C619B5">
        <w:t>Software Interfaces</w:t>
      </w:r>
      <w:bookmarkEnd w:id="60"/>
    </w:p>
    <w:p w14:paraId="1721726E" w14:textId="77777777" w:rsidR="004F6571" w:rsidRPr="00C619B5" w:rsidRDefault="004F6571">
      <w:r w:rsidRPr="00C619B5">
        <w:rPr>
          <w:rFonts w:eastAsia="Arial"/>
          <w:sz w:val="22"/>
          <w:szCs w:val="22"/>
        </w:rPr>
        <w:t xml:space="preserve">The physics research and information that will be collected from the Physics Team will be used to as a basis for the whole UPOD website to function around. Everything from the information projected to the libraries of information available on the UPOD website will be supported by the physics information collected. The equations and formulas that will be produced by MathJax will be focused on mainly presenting the equations and formulas of the physics concepts and topics that will be covered by UPOD. The Animations and the overall look of the UPOD website will be derived from physics information and will reflect the whole aspect of the 6 dynamics of physics that UPOD is currently covering. </w:t>
      </w:r>
    </w:p>
    <w:p w14:paraId="299E8AD7" w14:textId="0D294652" w:rsidR="008971E0" w:rsidRPr="00C619B5" w:rsidRDefault="00746AA7" w:rsidP="00756063">
      <w:pPr>
        <w:pStyle w:val="Heading2"/>
        <w:numPr>
          <w:ilvl w:val="1"/>
          <w:numId w:val="1"/>
        </w:numPr>
      </w:pPr>
      <w:bookmarkStart w:id="61" w:name="h.4i7ojhp" w:colFirst="0" w:colLast="0"/>
      <w:bookmarkStart w:id="62" w:name="_Toc452502866"/>
      <w:bookmarkEnd w:id="61"/>
      <w:r w:rsidRPr="00C619B5">
        <w:t>Communications Interfaces</w:t>
      </w:r>
      <w:bookmarkEnd w:id="62"/>
    </w:p>
    <w:p w14:paraId="4241252F" w14:textId="77777777" w:rsidR="008971E0" w:rsidRPr="00C619B5" w:rsidRDefault="008971E0">
      <w:r w:rsidRPr="00C619B5">
        <w:rPr>
          <w:rFonts w:eastAsia="Arial"/>
          <w:sz w:val="22"/>
          <w:szCs w:val="22"/>
        </w:rPr>
        <w:t>The Physics Team will regularly be communicating with the MathJax Team, the Animations Team, and the Front-end Team. Using various Medias of communication such as Facebook and slack, the line of communication will be kept open as to define an opportunities or confusions that may arise when collaborating and working together. Also, open meetings between members of the team or team leaders will occur frequently as to keep an up-to-date basis on how well the project is moving along and where improvements could be made.</w:t>
      </w:r>
    </w:p>
    <w:p w14:paraId="583C5610" w14:textId="77777777" w:rsidR="00485F28" w:rsidRPr="00C619B5" w:rsidRDefault="00746AA7">
      <w:r w:rsidRPr="00C619B5">
        <w:br w:type="page"/>
      </w:r>
    </w:p>
    <w:p w14:paraId="1DBE836C" w14:textId="77777777" w:rsidR="00485F28" w:rsidRPr="00C619B5" w:rsidRDefault="00485F28"/>
    <w:p w14:paraId="30C49762" w14:textId="77777777" w:rsidR="00485F28" w:rsidRPr="00C619B5" w:rsidRDefault="00746AA7">
      <w:pPr>
        <w:pStyle w:val="Heading1"/>
        <w:numPr>
          <w:ilvl w:val="0"/>
          <w:numId w:val="1"/>
        </w:numPr>
        <w:spacing w:before="0"/>
      </w:pPr>
      <w:bookmarkStart w:id="63" w:name="h.2xcytpi" w:colFirst="0" w:colLast="0"/>
      <w:bookmarkStart w:id="64" w:name="_Toc452502867"/>
      <w:bookmarkEnd w:id="63"/>
      <w:r w:rsidRPr="00C619B5">
        <w:t>System Features</w:t>
      </w:r>
      <w:bookmarkEnd w:id="64"/>
    </w:p>
    <w:p w14:paraId="1FA9477A" w14:textId="77777777" w:rsidR="00485F28" w:rsidRPr="00C619B5" w:rsidRDefault="00887AA9">
      <w:pPr>
        <w:pStyle w:val="Heading2"/>
        <w:numPr>
          <w:ilvl w:val="1"/>
          <w:numId w:val="1"/>
        </w:numPr>
      </w:pPr>
      <w:bookmarkStart w:id="65" w:name="h.1ci93xb" w:colFirst="0" w:colLast="0"/>
      <w:bookmarkStart w:id="66" w:name="_Toc452502868"/>
      <w:bookmarkEnd w:id="65"/>
      <w:r w:rsidRPr="00C619B5">
        <w:t>Physics Information and Research</w:t>
      </w:r>
      <w:bookmarkEnd w:id="66"/>
    </w:p>
    <w:p w14:paraId="58C7F656" w14:textId="108AD44C" w:rsidR="00887AA9" w:rsidRPr="00C619B5" w:rsidRDefault="00756063" w:rsidP="00756063">
      <w:pPr>
        <w:spacing w:before="120" w:after="120"/>
        <w:ind w:left="634"/>
      </w:pPr>
      <w:r w:rsidRPr="00C619B5">
        <w:t>4.1.1</w:t>
      </w:r>
      <w:r w:rsidRPr="00C619B5">
        <w:tab/>
        <w:t>Description</w:t>
      </w:r>
    </w:p>
    <w:p w14:paraId="21476271" w14:textId="77777777" w:rsidR="00ED5F08" w:rsidRPr="00C619B5" w:rsidRDefault="00887AA9" w:rsidP="00ED5F08">
      <w:pPr>
        <w:ind w:left="1350" w:hanging="720"/>
        <w:rPr>
          <w:lang w:val="en-US" w:eastAsia="en-US"/>
        </w:rPr>
      </w:pPr>
      <w:r w:rsidRPr="00C619B5">
        <w:rPr>
          <w:lang w:val="en-US" w:eastAsia="en-US"/>
        </w:rPr>
        <w:t xml:space="preserve">The physics information and researched collected from the Physics Team is of High priority because it is used throughout the whole UPOD website and will be what the website is portraying throughout. The penalty of having errors with the physics information collected is that the whole validity of the UPOD website might be questioned as a result of information shown being incorrect.  </w:t>
      </w:r>
      <w:r w:rsidR="004D654C" w:rsidRPr="00C619B5">
        <w:rPr>
          <w:lang w:val="en-US" w:eastAsia="en-US"/>
        </w:rPr>
        <w:t>The cost of researching the physics information required to cover the topics and subtopics required for the UPOD website are completely free, and many of the concepts can be found online. It is crucial that the information that is to be used is reviewed and made sure that it is correct, which may include d</w:t>
      </w:r>
      <w:r w:rsidR="00ED5F08" w:rsidRPr="00C619B5">
        <w:rPr>
          <w:lang w:val="en-US" w:eastAsia="en-US"/>
        </w:rPr>
        <w:t>ouble-checking the information.</w:t>
      </w:r>
    </w:p>
    <w:p w14:paraId="4A2BB82F" w14:textId="77777777" w:rsidR="00ED5F08" w:rsidRPr="00C619B5" w:rsidRDefault="00ED5F08" w:rsidP="00ED5F08">
      <w:pPr>
        <w:ind w:left="1350" w:hanging="720"/>
        <w:rPr>
          <w:lang w:val="en-US" w:eastAsia="en-US"/>
        </w:rPr>
      </w:pPr>
    </w:p>
    <w:p w14:paraId="0A421CF5" w14:textId="0BF4D212" w:rsidR="00887AA9" w:rsidRPr="00C619B5" w:rsidRDefault="004D654C" w:rsidP="00ED5F08">
      <w:pPr>
        <w:ind w:left="1350" w:hanging="720"/>
      </w:pPr>
      <w:r w:rsidRPr="00C619B5">
        <w:rPr>
          <w:lang w:val="en-US" w:eastAsia="en-US"/>
        </w:rPr>
        <w:t>The benefit of creating a completely new UPOD website with our own animations and diagrams and the way the information is presented is that it is solely based on certain aspects of physics. This means that the content on the website will be more focused on portraying and helping users understand aspects of physics more clearly than other websites that showcase more than one subject</w:t>
      </w:r>
      <w:r w:rsidRPr="00C619B5">
        <w:t>.</w:t>
      </w:r>
    </w:p>
    <w:p w14:paraId="409CDD4F" w14:textId="3D5D8E2D" w:rsidR="00485F28" w:rsidRPr="00C619B5" w:rsidRDefault="00ED5F08" w:rsidP="00756063">
      <w:pPr>
        <w:spacing w:before="120" w:after="120"/>
        <w:ind w:left="634"/>
      </w:pPr>
      <w:r w:rsidRPr="00C619B5">
        <w:t>4.1.2</w:t>
      </w:r>
      <w:r w:rsidR="00746AA7" w:rsidRPr="00C619B5">
        <w:tab/>
        <w:t>Functional Requirements</w:t>
      </w:r>
    </w:p>
    <w:p w14:paraId="09EB130E" w14:textId="736E62BA" w:rsidR="00DB5EE7" w:rsidRPr="00C619B5" w:rsidRDefault="00ED5F08" w:rsidP="00ED5F08">
      <w:pPr>
        <w:ind w:left="2340" w:hanging="990"/>
        <w:rPr>
          <w:lang w:val="en-US" w:eastAsia="en-US"/>
        </w:rPr>
      </w:pPr>
      <w:r w:rsidRPr="00C619B5">
        <w:rPr>
          <w:lang w:val="en-US" w:eastAsia="en-US"/>
        </w:rPr>
        <w:t>4.1.2</w:t>
      </w:r>
      <w:r w:rsidR="00DB5EE7" w:rsidRPr="00C619B5">
        <w:rPr>
          <w:lang w:val="en-US" w:eastAsia="en-US"/>
        </w:rPr>
        <w:t>.1 – The physics information and researched that is collected must be correct and must be validated before they are passed on the MathJax, Animations, and Front-end Team to ensure accuracy in the other parts of the website.</w:t>
      </w:r>
    </w:p>
    <w:p w14:paraId="1A46AAA6" w14:textId="1FA3A76F" w:rsidR="00DB5EE7" w:rsidRPr="00C619B5" w:rsidRDefault="00ED5F08" w:rsidP="00ED5F08">
      <w:pPr>
        <w:ind w:left="2340" w:hanging="990"/>
        <w:rPr>
          <w:lang w:val="en-US" w:eastAsia="en-US"/>
        </w:rPr>
      </w:pPr>
      <w:r w:rsidRPr="00C619B5">
        <w:rPr>
          <w:lang w:val="en-US" w:eastAsia="en-US"/>
        </w:rPr>
        <w:t>4.1.2</w:t>
      </w:r>
      <w:r w:rsidR="00DB5EE7" w:rsidRPr="00C619B5">
        <w:rPr>
          <w:lang w:val="en-US" w:eastAsia="en-US"/>
        </w:rPr>
        <w:t>.2 – The physics information for the UPOD website must be of the 6 aspects of physics that the website will be providing to the users: Fundamentals, Classical Mechanics, Optics, Electricity and Magnetism, Quantum Mechanics and Statistical Mechanics</w:t>
      </w:r>
    </w:p>
    <w:p w14:paraId="240D5C60" w14:textId="01CA26DC" w:rsidR="00DB5EE7" w:rsidRPr="00C619B5" w:rsidRDefault="00DB5EE7" w:rsidP="00ED5F08">
      <w:pPr>
        <w:ind w:left="2340" w:hanging="990"/>
        <w:rPr>
          <w:lang w:val="en-US" w:eastAsia="en-US"/>
        </w:rPr>
      </w:pPr>
      <w:r w:rsidRPr="00C619B5">
        <w:rPr>
          <w:lang w:val="en-US" w:eastAsia="en-US"/>
        </w:rPr>
        <w:t>4.</w:t>
      </w:r>
      <w:r w:rsidR="00ED5F08" w:rsidRPr="00C619B5">
        <w:rPr>
          <w:lang w:val="en-US" w:eastAsia="en-US"/>
        </w:rPr>
        <w:t>1.2</w:t>
      </w:r>
      <w:r w:rsidRPr="00C619B5">
        <w:rPr>
          <w:lang w:val="en-US" w:eastAsia="en-US"/>
        </w:rPr>
        <w:t>.3 – The information that is collected regarding the 6 aspects of the physics that is to be recorded must include relevant information to the topics and will include problems as well as equations</w:t>
      </w:r>
    </w:p>
    <w:p w14:paraId="2F9D9FF3" w14:textId="55F871CC" w:rsidR="00DB5EE7" w:rsidRPr="00C619B5" w:rsidRDefault="00DB5EE7" w:rsidP="00ED5F08">
      <w:pPr>
        <w:ind w:left="2340" w:hanging="990"/>
        <w:rPr>
          <w:lang w:val="en-US" w:eastAsia="en-US"/>
        </w:rPr>
      </w:pPr>
      <w:r w:rsidRPr="00C619B5">
        <w:rPr>
          <w:lang w:val="en-US" w:eastAsia="en-US"/>
        </w:rPr>
        <w:t>4.</w:t>
      </w:r>
      <w:r w:rsidR="00ED5F08" w:rsidRPr="00C619B5">
        <w:rPr>
          <w:lang w:val="en-US" w:eastAsia="en-US"/>
        </w:rPr>
        <w:t>1.2</w:t>
      </w:r>
      <w:r w:rsidRPr="00C619B5">
        <w:rPr>
          <w:lang w:val="en-US" w:eastAsia="en-US"/>
        </w:rPr>
        <w:t>.4 – The units and explanations for each variable of the equation must also be present for the physics information</w:t>
      </w:r>
    </w:p>
    <w:p w14:paraId="4D0DF548" w14:textId="489D041E" w:rsidR="00ED5F08" w:rsidRPr="00C619B5" w:rsidRDefault="00DB5EE7" w:rsidP="00ED5F08">
      <w:pPr>
        <w:ind w:left="2340" w:hanging="990"/>
        <w:rPr>
          <w:lang w:val="en-US" w:eastAsia="en-US"/>
        </w:rPr>
      </w:pPr>
      <w:r w:rsidRPr="00C619B5">
        <w:rPr>
          <w:lang w:val="en-US" w:eastAsia="en-US"/>
        </w:rPr>
        <w:t>4.</w:t>
      </w:r>
      <w:r w:rsidR="00ED5F08" w:rsidRPr="00C619B5">
        <w:rPr>
          <w:lang w:val="en-US" w:eastAsia="en-US"/>
        </w:rPr>
        <w:t>1.2</w:t>
      </w:r>
      <w:r w:rsidRPr="00C619B5">
        <w:rPr>
          <w:lang w:val="en-US" w:eastAsia="en-US"/>
        </w:rPr>
        <w:t>.5 – The subtopics pertaining to certain topics of the 6 aspects of physics must also be included and covered by the physics information.</w:t>
      </w:r>
    </w:p>
    <w:p w14:paraId="4AB3BEBA" w14:textId="77777777" w:rsidR="00ED5F08" w:rsidRPr="00C619B5" w:rsidRDefault="00ED5F08">
      <w:pPr>
        <w:rPr>
          <w:lang w:val="en-US" w:eastAsia="en-US"/>
        </w:rPr>
      </w:pPr>
      <w:r w:rsidRPr="00C619B5">
        <w:rPr>
          <w:lang w:val="en-US" w:eastAsia="en-US"/>
        </w:rPr>
        <w:br w:type="page"/>
      </w:r>
    </w:p>
    <w:p w14:paraId="1104D774" w14:textId="77777777" w:rsidR="00485F28" w:rsidRPr="00C619B5" w:rsidRDefault="00DB5EE7">
      <w:pPr>
        <w:pStyle w:val="Heading2"/>
        <w:numPr>
          <w:ilvl w:val="1"/>
          <w:numId w:val="1"/>
        </w:numPr>
      </w:pPr>
      <w:bookmarkStart w:id="67" w:name="h.3whwml4" w:colFirst="0" w:colLast="0"/>
      <w:bookmarkStart w:id="68" w:name="_Toc452502869"/>
      <w:bookmarkEnd w:id="67"/>
      <w:r w:rsidRPr="00C619B5">
        <w:lastRenderedPageBreak/>
        <w:t>Animations and MathJax</w:t>
      </w:r>
      <w:bookmarkEnd w:id="68"/>
    </w:p>
    <w:p w14:paraId="01CA3EEF" w14:textId="46F2D1D0" w:rsidR="00DB5EE7" w:rsidRPr="00C619B5" w:rsidRDefault="00DB5EE7" w:rsidP="00756063">
      <w:pPr>
        <w:pStyle w:val="ListParagraph"/>
        <w:spacing w:before="120" w:after="120"/>
        <w:ind w:left="0"/>
      </w:pPr>
      <w:bookmarkStart w:id="69" w:name="h.jtyvwklif2un" w:colFirst="0" w:colLast="0"/>
      <w:bookmarkEnd w:id="69"/>
      <w:r w:rsidRPr="00C619B5">
        <w:t>4.</w:t>
      </w:r>
      <w:r w:rsidR="00C56C83" w:rsidRPr="00C619B5">
        <w:t>2</w:t>
      </w:r>
      <w:r w:rsidR="00756063" w:rsidRPr="00C619B5">
        <w:t>.1</w:t>
      </w:r>
      <w:r w:rsidR="00756063" w:rsidRPr="00C619B5">
        <w:tab/>
        <w:t>Description</w:t>
      </w:r>
    </w:p>
    <w:p w14:paraId="25E4600D" w14:textId="77777777" w:rsidR="00DB5EE7" w:rsidRPr="00C619B5" w:rsidRDefault="00DB5EE7" w:rsidP="00DB5EE7">
      <w:pPr>
        <w:pStyle w:val="ListParagraph"/>
        <w:ind w:left="0"/>
      </w:pPr>
    </w:p>
    <w:p w14:paraId="45458C6B" w14:textId="1A197FBF" w:rsidR="00DB5EE7" w:rsidRPr="00C619B5" w:rsidRDefault="00DB5EE7" w:rsidP="00DB5EE7">
      <w:pPr>
        <w:pStyle w:val="ListParagraph"/>
        <w:ind w:left="0"/>
      </w:pPr>
      <w:r w:rsidRPr="00C619B5">
        <w:t xml:space="preserve">The physics information that is to be used by the Animations and MathJax Team must be relevant to the 6 aspects of physics covered and must be correct so that they can be visually represented correctly. </w:t>
      </w:r>
      <w:r w:rsidR="00ED5F08" w:rsidRPr="00C619B5">
        <w:t>This is high priority,</w:t>
      </w:r>
      <w:r w:rsidRPr="00C619B5">
        <w:t xml:space="preserve"> since the physics equations and information must be correct in order for the user to be able to accurately understand the material as well the website to gain valid credibility for displaying the correct information.</w:t>
      </w:r>
    </w:p>
    <w:p w14:paraId="1828B978" w14:textId="77777777" w:rsidR="00DB5EE7" w:rsidRPr="00C619B5" w:rsidRDefault="00DB5EE7" w:rsidP="00DB5EE7">
      <w:pPr>
        <w:pStyle w:val="ListParagraph"/>
        <w:ind w:left="0"/>
      </w:pPr>
    </w:p>
    <w:p w14:paraId="751B3708" w14:textId="77777777" w:rsidR="00DB5EE7" w:rsidRPr="00C619B5" w:rsidRDefault="00DB5EE7" w:rsidP="00DB5EE7">
      <w:pPr>
        <w:pStyle w:val="ListParagraph"/>
        <w:ind w:left="0"/>
        <w:rPr>
          <w:rFonts w:eastAsia="Arial"/>
          <w:i/>
          <w:sz w:val="22"/>
          <w:szCs w:val="22"/>
        </w:rPr>
      </w:pPr>
    </w:p>
    <w:p w14:paraId="1AF50D27" w14:textId="73C56891" w:rsidR="00C56C83" w:rsidRPr="00C619B5" w:rsidRDefault="00DB5EE7" w:rsidP="00756063">
      <w:pPr>
        <w:pStyle w:val="ListParagraph"/>
        <w:spacing w:before="120" w:after="120"/>
        <w:ind w:left="0"/>
      </w:pPr>
      <w:r w:rsidRPr="00C619B5">
        <w:t>4.</w:t>
      </w:r>
      <w:r w:rsidR="00C56C83" w:rsidRPr="00C619B5">
        <w:t>2</w:t>
      </w:r>
      <w:r w:rsidR="00ED5F08" w:rsidRPr="00C619B5">
        <w:t>.2</w:t>
      </w:r>
      <w:r w:rsidRPr="00C619B5">
        <w:tab/>
        <w:t>Functional Requirements</w:t>
      </w:r>
    </w:p>
    <w:p w14:paraId="46065EDE" w14:textId="3C98CD05" w:rsidR="00C56C83" w:rsidRPr="00C619B5" w:rsidRDefault="00ED5F08" w:rsidP="00ED5F08">
      <w:pPr>
        <w:pStyle w:val="ListParagraph"/>
        <w:ind w:left="2250" w:hanging="900"/>
      </w:pPr>
      <w:r w:rsidRPr="00C619B5">
        <w:t>4.2.2</w:t>
      </w:r>
      <w:r w:rsidR="00C56C83" w:rsidRPr="00C619B5">
        <w:t>.1 – The physics information that includes equations and formulas as well as appropriate information pertaining to the physics topic being covered must be correct.</w:t>
      </w:r>
    </w:p>
    <w:p w14:paraId="7D725259" w14:textId="61262C39" w:rsidR="00C56C83" w:rsidRPr="00C619B5" w:rsidRDefault="00ED5F08" w:rsidP="00ED5F08">
      <w:pPr>
        <w:pStyle w:val="ListParagraph"/>
        <w:ind w:left="2250" w:hanging="900"/>
      </w:pPr>
      <w:r w:rsidRPr="00C619B5">
        <w:t>4.2.2</w:t>
      </w:r>
      <w:r w:rsidR="00C56C83" w:rsidRPr="00C619B5">
        <w:t>.2 – The information will be used by the MathJax and Animations Team to display certain interactive diagrams and sample problems/links to videos that will help the user better understand the topic at hand.</w:t>
      </w:r>
    </w:p>
    <w:p w14:paraId="25CE0929" w14:textId="5F20C0BE" w:rsidR="00C56C83" w:rsidRPr="00C619B5" w:rsidRDefault="00ED5F08" w:rsidP="00ED5F08">
      <w:pPr>
        <w:pStyle w:val="ListParagraph"/>
        <w:ind w:left="2250" w:hanging="900"/>
      </w:pPr>
      <w:r w:rsidRPr="00C619B5">
        <w:t>4.2.2</w:t>
      </w:r>
      <w:r w:rsidR="00C56C83" w:rsidRPr="00C619B5">
        <w:t>.3 – The equations that will be displayed by the MathJax Team must allow users to rearrange equations and formulas and use them in sample problems that are given.</w:t>
      </w:r>
    </w:p>
    <w:p w14:paraId="6C4221DD" w14:textId="5D92C70B" w:rsidR="00C56C83" w:rsidRPr="00C619B5" w:rsidRDefault="00ED5F08" w:rsidP="00ED5F08">
      <w:pPr>
        <w:pStyle w:val="ListParagraph"/>
        <w:ind w:left="2250" w:hanging="900"/>
      </w:pPr>
      <w:r w:rsidRPr="00C619B5">
        <w:t>4.2.2</w:t>
      </w:r>
      <w:r w:rsidR="00C56C83" w:rsidRPr="00C619B5">
        <w:t>.4 – The units and explanations for each variable for each equation must be displayed and remain visible as to show the user exactly what each formula is related to and how it is useful in the topic they are looking at.</w:t>
      </w:r>
    </w:p>
    <w:p w14:paraId="401A0F6D" w14:textId="73524D44" w:rsidR="00C56C83" w:rsidRPr="00C619B5" w:rsidRDefault="00ED5F08" w:rsidP="00ED5F08">
      <w:pPr>
        <w:pStyle w:val="ListParagraph"/>
        <w:ind w:left="2250" w:hanging="900"/>
      </w:pPr>
      <w:r w:rsidRPr="00C619B5">
        <w:t>4.2.2</w:t>
      </w:r>
      <w:r w:rsidR="00C56C83" w:rsidRPr="00C619B5">
        <w:t xml:space="preserve">.5 – The animations and videos that are linked to the physics topic covered must be relevant to the physics topic that it is covering. </w:t>
      </w:r>
    </w:p>
    <w:p w14:paraId="42CE910E" w14:textId="320ED481" w:rsidR="00C56C83" w:rsidRPr="00C619B5" w:rsidRDefault="00ED5F08" w:rsidP="00ED5F08">
      <w:pPr>
        <w:pStyle w:val="ListParagraph"/>
        <w:ind w:left="2250" w:hanging="900"/>
      </w:pPr>
      <w:r w:rsidRPr="00C619B5">
        <w:t>4.2.2</w:t>
      </w:r>
      <w:r w:rsidR="00C56C83" w:rsidRPr="00C619B5">
        <w:t>.6 – Links to sample problems must also be visible under “Suggestions” as to show possible additional help that the user can receive.</w:t>
      </w:r>
    </w:p>
    <w:p w14:paraId="099F925E" w14:textId="77777777" w:rsidR="00C56C83" w:rsidRPr="00C619B5" w:rsidRDefault="00C56C83" w:rsidP="00C56C83">
      <w:pPr>
        <w:pStyle w:val="ListParagraph"/>
        <w:ind w:left="0"/>
        <w:rPr>
          <w:rFonts w:eastAsia="Arial"/>
          <w:i/>
          <w:sz w:val="22"/>
          <w:szCs w:val="22"/>
        </w:rPr>
      </w:pPr>
    </w:p>
    <w:p w14:paraId="49BED02D" w14:textId="6C413B3F" w:rsidR="00485F28" w:rsidRDefault="00485F28">
      <w:pPr>
        <w:rPr>
          <w:ins w:id="70" w:author="Omid Ghiyasian" w:date="2016-06-19T16:52:00Z"/>
        </w:rPr>
      </w:pPr>
    </w:p>
    <w:p w14:paraId="1D8AE2B7" w14:textId="29E9F6B2" w:rsidR="00EA0F9D" w:rsidRDefault="00EA0F9D">
      <w:pPr>
        <w:rPr>
          <w:ins w:id="71" w:author="Omid Ghiyasian" w:date="2016-06-19T16:52:00Z"/>
        </w:rPr>
      </w:pPr>
    </w:p>
    <w:p w14:paraId="0B092588" w14:textId="3FF45160" w:rsidR="00EA0F9D" w:rsidRPr="00C619B5" w:rsidRDefault="00EA0F9D">
      <w:ins w:id="72" w:author="Omid Ghiyasian" w:date="2016-06-19T16:52:00Z">
        <w:r>
          <w:t>NOTE: You are NOT using the Template posted on Github, this entire document needs to be translated onto the Template provided on Github.</w:t>
        </w:r>
      </w:ins>
    </w:p>
    <w:sectPr w:rsidR="00EA0F9D" w:rsidRPr="00C619B5">
      <w:headerReference w:type="default" r:id="rId9"/>
      <w:footerReference w:type="default" r:id="rId10"/>
      <w:pgSz w:w="12240" w:h="15840"/>
      <w:pgMar w:top="1440" w:right="1296" w:bottom="1440" w:left="1296" w:header="720" w:footer="720" w:gutter="0"/>
      <w:pgNumType w:start="1"/>
      <w:cols w:space="720" w:equalWidth="0">
        <w:col w:w="9360"/>
      </w:cols>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1" w:author="Tom West" w:date="2016-05-26T22:31:00Z" w:initials="TW">
    <w:p w14:paraId="04F885C5" w14:textId="77777777" w:rsidR="007D28E1" w:rsidRDefault="007D28E1" w:rsidP="007D28E1">
      <w:pPr>
        <w:pStyle w:val="CommentText"/>
      </w:pPr>
      <w:r>
        <w:rPr>
          <w:rStyle w:val="CommentReference"/>
        </w:rPr>
        <w:annotationRef/>
      </w:r>
      <w:r>
        <w:t>And by all we mean some – additional physics info can be added at the discretion of site admins/Dr. Ghose</w:t>
      </w:r>
    </w:p>
  </w:comment>
  <w:comment w:id="22" w:author="Omid Ghiyasian" w:date="2016-06-19T16:38:00Z" w:initials="OG">
    <w:p w14:paraId="52305DC8" w14:textId="1E0917E6" w:rsidR="00000C12" w:rsidRDefault="00000C12">
      <w:pPr>
        <w:pStyle w:val="CommentText"/>
      </w:pPr>
      <w:r>
        <w:rPr>
          <w:rStyle w:val="CommentReference"/>
        </w:rPr>
        <w:annotationRef/>
      </w:r>
      <w:r>
        <w:t xml:space="preserve">Navigation is Front End’s concern not the Physics team. You could maybe change this to “Easy to understand”. </w:t>
      </w:r>
    </w:p>
  </w:comment>
  <w:comment w:id="25" w:author="Omid Ghiyasian" w:date="2016-06-19T16:39:00Z" w:initials="OG">
    <w:p w14:paraId="6B6E8DE1" w14:textId="11A31297" w:rsidR="00000C12" w:rsidRDefault="00000C12">
      <w:pPr>
        <w:pStyle w:val="CommentText"/>
      </w:pPr>
      <w:r>
        <w:rPr>
          <w:rStyle w:val="CommentReference"/>
        </w:rPr>
        <w:annotationRef/>
      </w:r>
      <w:r>
        <w:t>Again this is concern for the Back End.</w:t>
      </w:r>
    </w:p>
  </w:comment>
  <w:comment w:id="31" w:author="Omid Ghiyasian" w:date="2016-06-19T16:40:00Z" w:initials="OG">
    <w:p w14:paraId="2D7691AF" w14:textId="731A76C8" w:rsidR="00000C12" w:rsidRDefault="00000C12">
      <w:pPr>
        <w:pStyle w:val="CommentText"/>
      </w:pPr>
      <w:r>
        <w:rPr>
          <w:rStyle w:val="CommentReference"/>
        </w:rPr>
        <w:annotationRef/>
      </w:r>
      <w:r>
        <w:t>This belongs in the General SRS document.</w:t>
      </w:r>
    </w:p>
  </w:comment>
  <w:comment w:id="33" w:author="Omid Ghiyasian" w:date="2016-06-19T16:41:00Z" w:initials="OG">
    <w:p w14:paraId="23B5FF5D" w14:textId="59471611" w:rsidR="00000C12" w:rsidRDefault="00000C12">
      <w:pPr>
        <w:pStyle w:val="CommentText"/>
      </w:pPr>
      <w:r>
        <w:rPr>
          <w:rStyle w:val="CommentReference"/>
        </w:rPr>
        <w:annotationRef/>
      </w:r>
      <w:r>
        <w:t>This does not belong here, Your description here should relate only what you as a group are trying to accomplish</w:t>
      </w:r>
    </w:p>
  </w:comment>
  <w:comment w:id="38" w:author="Omid Ghiyasian" w:date="2016-06-19T16:42:00Z" w:initials="OG">
    <w:p w14:paraId="3CBA2717" w14:textId="6EB7159B" w:rsidR="00000C12" w:rsidRDefault="00000C12">
      <w:pPr>
        <w:pStyle w:val="CommentText"/>
      </w:pPr>
      <w:r>
        <w:rPr>
          <w:rStyle w:val="CommentReference"/>
        </w:rPr>
        <w:annotationRef/>
      </w:r>
      <w:r>
        <w:t>Try and stick to the point</w:t>
      </w:r>
    </w:p>
  </w:comment>
  <w:comment w:id="41" w:author="Omid Ghiyasian" w:date="2016-06-19T16:43:00Z" w:initials="OG">
    <w:p w14:paraId="7F882CCE" w14:textId="1D4FAAC1" w:rsidR="00000C12" w:rsidRDefault="00000C12">
      <w:pPr>
        <w:pStyle w:val="CommentText"/>
      </w:pPr>
      <w:r>
        <w:rPr>
          <w:rStyle w:val="CommentReference"/>
        </w:rPr>
        <w:annotationRef/>
      </w:r>
      <w:r>
        <w:t>Does not belong here, this is something the Front End would say.</w:t>
      </w:r>
    </w:p>
  </w:comment>
  <w:comment w:id="46" w:author="Omid Ghiyasian" w:date="2016-06-19T16:45:00Z" w:initials="OG">
    <w:p w14:paraId="770608BF" w14:textId="5F7A0CD5" w:rsidR="00000C12" w:rsidRDefault="00000C12">
      <w:pPr>
        <w:pStyle w:val="CommentText"/>
      </w:pPr>
      <w:r>
        <w:rPr>
          <w:rStyle w:val="CommentReference"/>
        </w:rPr>
        <w:annotationRef/>
      </w:r>
      <w:r>
        <w:t>Do not forget to specify exactly how helpful it will be to Animation, MathJax, etc. in the Analysis phase.</w:t>
      </w:r>
    </w:p>
  </w:comment>
  <w:comment w:id="54" w:author="Tom West" w:date="2016-05-31T23:39:00Z" w:initials="TW">
    <w:p w14:paraId="181E5EC9" w14:textId="0D0DE800" w:rsidR="00756063" w:rsidRDefault="00756063">
      <w:pPr>
        <w:pStyle w:val="CommentText"/>
      </w:pPr>
      <w:r>
        <w:rPr>
          <w:rStyle w:val="CommentReference"/>
        </w:rPr>
        <w:annotationRef/>
      </w:r>
      <w:r>
        <w:t>Will be continued in analysis phase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4F885C5" w15:done="0"/>
  <w15:commentEx w15:paraId="52305DC8" w15:done="0"/>
  <w15:commentEx w15:paraId="6B6E8DE1" w15:done="0"/>
  <w15:commentEx w15:paraId="2D7691AF" w15:done="0"/>
  <w15:commentEx w15:paraId="23B5FF5D" w15:done="0"/>
  <w15:commentEx w15:paraId="3CBA2717" w15:done="0"/>
  <w15:commentEx w15:paraId="7F882CCE" w15:done="0"/>
  <w15:commentEx w15:paraId="770608BF" w15:done="0"/>
  <w15:commentEx w15:paraId="181E5EC9"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8CA7372" w14:textId="77777777" w:rsidR="006945FB" w:rsidRDefault="006945FB">
      <w:r>
        <w:separator/>
      </w:r>
    </w:p>
  </w:endnote>
  <w:endnote w:type="continuationSeparator" w:id="0">
    <w:p w14:paraId="0B07B574" w14:textId="77777777" w:rsidR="006945FB" w:rsidRDefault="006945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AD2DA2" w14:textId="77777777" w:rsidR="00746AA7" w:rsidRDefault="00746AA7">
    <w:pPr>
      <w:tabs>
        <w:tab w:val="center" w:pos="4680"/>
        <w:tab w:val="right" w:pos="9360"/>
      </w:tabs>
      <w:spacing w:after="72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5153389" w14:textId="77777777" w:rsidR="006945FB" w:rsidRDefault="006945FB">
      <w:r>
        <w:separator/>
      </w:r>
    </w:p>
  </w:footnote>
  <w:footnote w:type="continuationSeparator" w:id="0">
    <w:p w14:paraId="003AC934" w14:textId="77777777" w:rsidR="006945FB" w:rsidRDefault="006945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75E993" w14:textId="0CFCA5E2" w:rsidR="00746AA7" w:rsidRDefault="00FF1896">
    <w:pPr>
      <w:tabs>
        <w:tab w:val="center" w:pos="4680"/>
        <w:tab w:val="right" w:pos="9360"/>
      </w:tabs>
      <w:spacing w:before="720"/>
    </w:pPr>
    <w:r>
      <w:rPr>
        <w:b/>
        <w:i/>
        <w:sz w:val="20"/>
        <w:szCs w:val="20"/>
      </w:rPr>
      <w:t xml:space="preserve">Software </w:t>
    </w:r>
    <w:r w:rsidR="00746AA7">
      <w:rPr>
        <w:b/>
        <w:i/>
        <w:sz w:val="20"/>
        <w:szCs w:val="20"/>
      </w:rPr>
      <w:t xml:space="preserve">Requirements Specification for UPOD </w:t>
    </w:r>
    <w:r w:rsidR="00156CD2">
      <w:rPr>
        <w:b/>
        <w:i/>
        <w:sz w:val="20"/>
        <w:szCs w:val="20"/>
      </w:rPr>
      <w:t>–</w:t>
    </w:r>
    <w:r w:rsidR="00746AA7">
      <w:rPr>
        <w:b/>
        <w:i/>
        <w:sz w:val="20"/>
        <w:szCs w:val="20"/>
      </w:rPr>
      <w:t xml:space="preserve"> </w:t>
    </w:r>
    <w:r w:rsidR="00156CD2">
      <w:rPr>
        <w:b/>
        <w:i/>
        <w:sz w:val="20"/>
        <w:szCs w:val="20"/>
      </w:rPr>
      <w:t>Physics Research</w:t>
    </w:r>
    <w:r w:rsidR="00746AA7">
      <w:rPr>
        <w:b/>
        <w:i/>
        <w:sz w:val="20"/>
        <w:szCs w:val="20"/>
      </w:rPr>
      <w:tab/>
      <w:t xml:space="preserve">Page </w:t>
    </w:r>
    <w:r w:rsidR="00746AA7">
      <w:fldChar w:fldCharType="begin"/>
    </w:r>
    <w:r w:rsidR="00746AA7">
      <w:instrText>PAGE</w:instrText>
    </w:r>
    <w:r w:rsidR="00746AA7">
      <w:fldChar w:fldCharType="separate"/>
    </w:r>
    <w:r w:rsidR="00EA0F9D">
      <w:rPr>
        <w:noProof/>
      </w:rPr>
      <w:t>3</w:t>
    </w:r>
    <w:r w:rsidR="00746AA7">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E707E9"/>
    <w:multiLevelType w:val="multilevel"/>
    <w:tmpl w:val="696CB238"/>
    <w:lvl w:ilvl="0">
      <w:start w:val="1"/>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1" w15:restartNumberingAfterBreak="0">
    <w:nsid w:val="4B513A35"/>
    <w:multiLevelType w:val="multilevel"/>
    <w:tmpl w:val="D608B156"/>
    <w:lvl w:ilvl="0">
      <w:start w:val="2"/>
      <w:numFmt w:val="decimal"/>
      <w:lvlText w:val="%1."/>
      <w:lvlJc w:val="left"/>
      <w:pPr>
        <w:ind w:left="0" w:firstLine="0"/>
      </w:pPr>
      <w:rPr>
        <w:rFonts w:hint="default"/>
      </w:rPr>
    </w:lvl>
    <w:lvl w:ilvl="1">
      <w:start w:val="1"/>
      <w:numFmt w:val="decimal"/>
      <w:lvlText w:val="%1.%2"/>
      <w:lvlJc w:val="left"/>
      <w:pPr>
        <w:ind w:left="0" w:firstLine="0"/>
      </w:pPr>
      <w:rPr>
        <w:rFonts w:hint="default"/>
        <w:i w:val="0"/>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 w15:restartNumberingAfterBreak="0">
    <w:nsid w:val="766B37DF"/>
    <w:multiLevelType w:val="hybridMultilevel"/>
    <w:tmpl w:val="D70A370C"/>
    <w:lvl w:ilvl="0" w:tplc="152827C6">
      <w:start w:val="1"/>
      <w:numFmt w:val="lowerLetter"/>
      <w:lvlText w:val="%1."/>
      <w:lvlJc w:val="left"/>
      <w:pPr>
        <w:ind w:left="720" w:hanging="360"/>
      </w:pPr>
      <w:rPr>
        <w:rFonts w:ascii="Arial" w:eastAsia="Arial" w:hAnsi="Arial" w:cs="Arial" w:hint="default"/>
        <w:i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Omid Ghiyasian">
    <w15:presenceInfo w15:providerId="Windows Live" w15:userId="cab93b8b1e05a3b1"/>
  </w15:person>
  <w15:person w15:author="Tom West">
    <w15:presenceInfo w15:providerId="Windows Live" w15:userId="adf0dd05518cbc1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5F28"/>
    <w:rsid w:val="00000C12"/>
    <w:rsid w:val="000A57D0"/>
    <w:rsid w:val="000F7DFA"/>
    <w:rsid w:val="00102F5D"/>
    <w:rsid w:val="00156CD2"/>
    <w:rsid w:val="00157187"/>
    <w:rsid w:val="00181D62"/>
    <w:rsid w:val="00237B77"/>
    <w:rsid w:val="002767D0"/>
    <w:rsid w:val="002F1119"/>
    <w:rsid w:val="00356B42"/>
    <w:rsid w:val="004219E0"/>
    <w:rsid w:val="00485F28"/>
    <w:rsid w:val="004B2F32"/>
    <w:rsid w:val="004D654C"/>
    <w:rsid w:val="004F6571"/>
    <w:rsid w:val="0050225A"/>
    <w:rsid w:val="005E0162"/>
    <w:rsid w:val="006945FB"/>
    <w:rsid w:val="007236FC"/>
    <w:rsid w:val="00746AA7"/>
    <w:rsid w:val="00756063"/>
    <w:rsid w:val="007D28E1"/>
    <w:rsid w:val="00805C8F"/>
    <w:rsid w:val="00887AA9"/>
    <w:rsid w:val="008971E0"/>
    <w:rsid w:val="008B5C9B"/>
    <w:rsid w:val="009236DA"/>
    <w:rsid w:val="009E62E3"/>
    <w:rsid w:val="009F10F2"/>
    <w:rsid w:val="00A25B89"/>
    <w:rsid w:val="00A36F4A"/>
    <w:rsid w:val="00AC246E"/>
    <w:rsid w:val="00C52D2C"/>
    <w:rsid w:val="00C56C83"/>
    <w:rsid w:val="00C619B5"/>
    <w:rsid w:val="00DB5EE7"/>
    <w:rsid w:val="00EA0F9D"/>
    <w:rsid w:val="00ED3963"/>
    <w:rsid w:val="00ED5F08"/>
    <w:rsid w:val="00EE6FDA"/>
    <w:rsid w:val="00FF189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73DA4"/>
  <w15:docId w15:val="{BD31ECD7-3470-4D55-8E45-B98DDCA8A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color w:val="000000"/>
        <w:sz w:val="24"/>
        <w:szCs w:val="24"/>
        <w:lang w:val="en-CA" w:eastAsia="en-CA"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240"/>
      <w:outlineLvl w:val="0"/>
    </w:pPr>
    <w:rPr>
      <w:b/>
      <w:sz w:val="36"/>
      <w:szCs w:val="36"/>
    </w:rPr>
  </w:style>
  <w:style w:type="paragraph" w:styleId="Heading2">
    <w:name w:val="heading 2"/>
    <w:basedOn w:val="Normal"/>
    <w:next w:val="Normal"/>
    <w:pPr>
      <w:keepNext/>
      <w:keepLines/>
      <w:spacing w:before="280" w:after="280"/>
      <w:outlineLvl w:val="1"/>
    </w:pPr>
    <w:rPr>
      <w:b/>
      <w:sz w:val="28"/>
      <w:szCs w:val="28"/>
    </w:rPr>
  </w:style>
  <w:style w:type="paragraph" w:styleId="Heading3">
    <w:name w:val="heading 3"/>
    <w:basedOn w:val="Normal"/>
    <w:next w:val="Normal"/>
    <w:pPr>
      <w:keepNext/>
      <w:keepLines/>
      <w:spacing w:before="240" w:after="240"/>
      <w:outlineLvl w:val="2"/>
    </w:pPr>
    <w:rPr>
      <w:b/>
    </w:rPr>
  </w:style>
  <w:style w:type="paragraph" w:styleId="Heading4">
    <w:name w:val="heading 4"/>
    <w:basedOn w:val="Normal"/>
    <w:next w:val="Normal"/>
    <w:pPr>
      <w:keepNext/>
      <w:keepLines/>
      <w:spacing w:before="240" w:after="60"/>
      <w:jc w:val="both"/>
      <w:outlineLvl w:val="3"/>
    </w:pPr>
    <w:rPr>
      <w:b/>
      <w:i/>
      <w:sz w:val="22"/>
      <w:szCs w:val="22"/>
    </w:rPr>
  </w:style>
  <w:style w:type="paragraph" w:styleId="Heading5">
    <w:name w:val="heading 5"/>
    <w:basedOn w:val="Normal"/>
    <w:next w:val="Normal"/>
    <w:pPr>
      <w:keepNext/>
      <w:keepLines/>
      <w:spacing w:before="240" w:after="60"/>
      <w:jc w:val="both"/>
      <w:outlineLvl w:val="4"/>
    </w:pPr>
    <w:rPr>
      <w:rFonts w:ascii="Arial" w:eastAsia="Arial" w:hAnsi="Arial" w:cs="Arial"/>
      <w:sz w:val="22"/>
      <w:szCs w:val="22"/>
    </w:rPr>
  </w:style>
  <w:style w:type="paragraph" w:styleId="Heading6">
    <w:name w:val="heading 6"/>
    <w:basedOn w:val="Normal"/>
    <w:next w:val="Normal"/>
    <w:pPr>
      <w:keepNext/>
      <w:keepLines/>
      <w:spacing w:before="240" w:after="60"/>
      <w:jc w:val="both"/>
      <w:outlineLvl w:val="5"/>
    </w:pPr>
    <w:rPr>
      <w:rFonts w:ascii="Arial" w:eastAsia="Arial" w:hAnsi="Arial" w:cs="Arial"/>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240" w:after="720"/>
      <w:jc w:val="right"/>
    </w:pPr>
    <w:rPr>
      <w:rFonts w:ascii="Arial" w:eastAsia="Arial" w:hAnsi="Arial" w:cs="Arial"/>
      <w:b/>
      <w:sz w:val="64"/>
      <w:szCs w:val="64"/>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0A57D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A57D0"/>
    <w:rPr>
      <w:rFonts w:ascii="Segoe UI" w:hAnsi="Segoe UI" w:cs="Segoe UI"/>
      <w:sz w:val="18"/>
      <w:szCs w:val="18"/>
    </w:rPr>
  </w:style>
  <w:style w:type="paragraph" w:styleId="ListParagraph">
    <w:name w:val="List Paragraph"/>
    <w:basedOn w:val="Normal"/>
    <w:uiPriority w:val="34"/>
    <w:qFormat/>
    <w:rsid w:val="00DB5EE7"/>
    <w:pPr>
      <w:ind w:left="720"/>
      <w:contextualSpacing/>
    </w:pPr>
  </w:style>
  <w:style w:type="paragraph" w:styleId="Header">
    <w:name w:val="header"/>
    <w:basedOn w:val="Normal"/>
    <w:link w:val="HeaderChar"/>
    <w:uiPriority w:val="99"/>
    <w:unhideWhenUsed/>
    <w:rsid w:val="00C56C83"/>
    <w:pPr>
      <w:tabs>
        <w:tab w:val="center" w:pos="4680"/>
        <w:tab w:val="right" w:pos="9360"/>
      </w:tabs>
    </w:pPr>
  </w:style>
  <w:style w:type="character" w:customStyle="1" w:styleId="HeaderChar">
    <w:name w:val="Header Char"/>
    <w:basedOn w:val="DefaultParagraphFont"/>
    <w:link w:val="Header"/>
    <w:uiPriority w:val="99"/>
    <w:rsid w:val="00C56C83"/>
  </w:style>
  <w:style w:type="paragraph" w:styleId="Footer">
    <w:name w:val="footer"/>
    <w:basedOn w:val="Normal"/>
    <w:link w:val="FooterChar"/>
    <w:uiPriority w:val="99"/>
    <w:unhideWhenUsed/>
    <w:rsid w:val="00C56C83"/>
    <w:pPr>
      <w:tabs>
        <w:tab w:val="center" w:pos="4680"/>
        <w:tab w:val="right" w:pos="9360"/>
      </w:tabs>
    </w:pPr>
  </w:style>
  <w:style w:type="character" w:customStyle="1" w:styleId="FooterChar">
    <w:name w:val="Footer Char"/>
    <w:basedOn w:val="DefaultParagraphFont"/>
    <w:link w:val="Footer"/>
    <w:uiPriority w:val="99"/>
    <w:rsid w:val="00C56C83"/>
  </w:style>
  <w:style w:type="paragraph" w:styleId="CommentText">
    <w:name w:val="annotation text"/>
    <w:basedOn w:val="Normal"/>
    <w:link w:val="CommentTextChar"/>
    <w:uiPriority w:val="99"/>
    <w:semiHidden/>
    <w:unhideWhenUsed/>
    <w:rsid w:val="00156CD2"/>
    <w:rPr>
      <w:sz w:val="20"/>
      <w:szCs w:val="20"/>
      <w:lang w:val="en-US" w:eastAsia="en-US"/>
    </w:rPr>
  </w:style>
  <w:style w:type="character" w:customStyle="1" w:styleId="CommentTextChar">
    <w:name w:val="Comment Text Char"/>
    <w:basedOn w:val="DefaultParagraphFont"/>
    <w:link w:val="CommentText"/>
    <w:uiPriority w:val="99"/>
    <w:semiHidden/>
    <w:rsid w:val="00156CD2"/>
    <w:rPr>
      <w:sz w:val="20"/>
      <w:szCs w:val="20"/>
      <w:lang w:val="en-US" w:eastAsia="en-US"/>
    </w:rPr>
  </w:style>
  <w:style w:type="character" w:styleId="CommentReference">
    <w:name w:val="annotation reference"/>
    <w:basedOn w:val="DefaultParagraphFont"/>
    <w:uiPriority w:val="99"/>
    <w:semiHidden/>
    <w:unhideWhenUsed/>
    <w:rsid w:val="00156CD2"/>
    <w:rPr>
      <w:sz w:val="16"/>
      <w:szCs w:val="16"/>
    </w:rPr>
  </w:style>
  <w:style w:type="paragraph" w:styleId="CommentSubject">
    <w:name w:val="annotation subject"/>
    <w:basedOn w:val="CommentText"/>
    <w:next w:val="CommentText"/>
    <w:link w:val="CommentSubjectChar"/>
    <w:uiPriority w:val="99"/>
    <w:semiHidden/>
    <w:unhideWhenUsed/>
    <w:rsid w:val="00756063"/>
    <w:rPr>
      <w:b/>
      <w:bCs/>
      <w:lang w:val="en-CA" w:eastAsia="en-CA"/>
    </w:rPr>
  </w:style>
  <w:style w:type="character" w:customStyle="1" w:styleId="CommentSubjectChar">
    <w:name w:val="Comment Subject Char"/>
    <w:basedOn w:val="CommentTextChar"/>
    <w:link w:val="CommentSubject"/>
    <w:uiPriority w:val="99"/>
    <w:semiHidden/>
    <w:rsid w:val="00756063"/>
    <w:rPr>
      <w:b/>
      <w:bCs/>
      <w:sz w:val="20"/>
      <w:szCs w:val="20"/>
      <w:lang w:val="en-US" w:eastAsia="en-US"/>
    </w:rPr>
  </w:style>
  <w:style w:type="paragraph" w:styleId="TOC1">
    <w:name w:val="toc 1"/>
    <w:basedOn w:val="Normal"/>
    <w:next w:val="Normal"/>
    <w:autoRedefine/>
    <w:uiPriority w:val="39"/>
    <w:unhideWhenUsed/>
    <w:rsid w:val="007D28E1"/>
    <w:pPr>
      <w:spacing w:after="100"/>
    </w:pPr>
  </w:style>
  <w:style w:type="paragraph" w:styleId="TOC2">
    <w:name w:val="toc 2"/>
    <w:basedOn w:val="Normal"/>
    <w:next w:val="Normal"/>
    <w:autoRedefine/>
    <w:uiPriority w:val="39"/>
    <w:unhideWhenUsed/>
    <w:rsid w:val="007D28E1"/>
    <w:pPr>
      <w:spacing w:after="100"/>
      <w:ind w:left="240"/>
    </w:pPr>
  </w:style>
  <w:style w:type="character" w:styleId="Hyperlink">
    <w:name w:val="Hyperlink"/>
    <w:basedOn w:val="DefaultParagraphFont"/>
    <w:uiPriority w:val="99"/>
    <w:unhideWhenUsed/>
    <w:rsid w:val="007D28E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1664</Words>
  <Characters>9488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Omid Ghiyasian</dc:creator>
  <cp:lastModifiedBy>Omid Ghiyasian</cp:lastModifiedBy>
  <cp:revision>2</cp:revision>
  <dcterms:created xsi:type="dcterms:W3CDTF">2016-06-19T20:56:00Z</dcterms:created>
  <dcterms:modified xsi:type="dcterms:W3CDTF">2016-06-19T20:56:00Z</dcterms:modified>
</cp:coreProperties>
</file>