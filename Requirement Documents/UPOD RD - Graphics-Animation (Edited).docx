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4A24090" w14:textId="77777777" w:rsidR="00F167D8" w:rsidRDefault="00B90FAE">
      <w:pPr>
        <w:jc w:val="center"/>
      </w:pPr>
      <w:r>
        <w:rPr>
          <w:rFonts w:ascii="Times New Roman" w:eastAsia="Times New Roman" w:hAnsi="Times New Roman" w:cs="Times New Roman"/>
          <w:sz w:val="60"/>
          <w:szCs w:val="60"/>
        </w:rPr>
        <w:t>Software Requirements Specification</w:t>
      </w:r>
      <w:r>
        <w:rPr>
          <w:rFonts w:ascii="Times New Roman" w:eastAsia="Times New Roman" w:hAnsi="Times New Roman" w:cs="Times New Roman"/>
          <w:sz w:val="60"/>
          <w:szCs w:val="60"/>
        </w:rPr>
        <w:br/>
        <w:t>for</w:t>
      </w:r>
      <w:r>
        <w:rPr>
          <w:rFonts w:ascii="Times New Roman" w:eastAsia="Times New Roman" w:hAnsi="Times New Roman" w:cs="Times New Roman"/>
          <w:sz w:val="60"/>
          <w:szCs w:val="60"/>
        </w:rPr>
        <w:br/>
        <w:t>UPOD - Graphics/Animation</w:t>
      </w:r>
      <w:r>
        <w:rPr>
          <w:rFonts w:ascii="Times New Roman" w:eastAsia="Times New Roman" w:hAnsi="Times New Roman" w:cs="Times New Roman"/>
          <w:sz w:val="60"/>
          <w:szCs w:val="60"/>
        </w:rPr>
        <w:br/>
        <w:t>Version 0.2</w:t>
      </w:r>
      <w:r>
        <w:rPr>
          <w:rFonts w:ascii="Times New Roman" w:eastAsia="Times New Roman" w:hAnsi="Times New Roman" w:cs="Times New Roman"/>
          <w:sz w:val="60"/>
          <w:szCs w:val="60"/>
        </w:rPr>
        <w:br/>
        <w:t>Prepared by Jeffrey Chung</w:t>
      </w:r>
      <w:r>
        <w:rPr>
          <w:rFonts w:ascii="Times New Roman" w:eastAsia="Times New Roman" w:hAnsi="Times New Roman" w:cs="Times New Roman"/>
          <w:sz w:val="60"/>
          <w:szCs w:val="60"/>
        </w:rPr>
        <w:br/>
        <w:t>Wilfrid Laurier University, CP317</w:t>
      </w:r>
      <w:r>
        <w:rPr>
          <w:rFonts w:ascii="Times New Roman" w:eastAsia="Times New Roman" w:hAnsi="Times New Roman" w:cs="Times New Roman"/>
          <w:sz w:val="60"/>
          <w:szCs w:val="60"/>
        </w:rPr>
        <w:br/>
        <w:t>June 17, 2016</w:t>
      </w:r>
      <w:r>
        <w:rPr>
          <w:rFonts w:ascii="Times New Roman" w:eastAsia="Times New Roman" w:hAnsi="Times New Roman" w:cs="Times New Roman"/>
          <w:sz w:val="60"/>
          <w:szCs w:val="60"/>
        </w:rPr>
        <w:br/>
      </w:r>
    </w:p>
    <w:p w14:paraId="4F939A25" w14:textId="77777777" w:rsidR="00F167D8" w:rsidRDefault="00F167D8"/>
    <w:p w14:paraId="6C8D625E" w14:textId="77777777" w:rsidR="00F167D8" w:rsidRDefault="00F167D8"/>
    <w:p w14:paraId="0703A3B1" w14:textId="77777777" w:rsidR="00F167D8" w:rsidRDefault="00F167D8"/>
    <w:p w14:paraId="31AB7460" w14:textId="77777777" w:rsidR="00F167D8" w:rsidRDefault="00F167D8"/>
    <w:p w14:paraId="199C4DC3" w14:textId="77777777" w:rsidR="00F167D8" w:rsidRDefault="00F167D8"/>
    <w:p w14:paraId="1C5FDEE0" w14:textId="77777777" w:rsidR="00F167D8" w:rsidRDefault="00F167D8"/>
    <w:p w14:paraId="24F5F139" w14:textId="77777777" w:rsidR="00F167D8" w:rsidRDefault="00F167D8"/>
    <w:p w14:paraId="0A33D3E1" w14:textId="433566AF" w:rsidR="00F167D8" w:rsidRDefault="00FC7033">
      <w:ins w:id="0" w:author="Omid Ghiyasian" w:date="2016-06-19T17:21:00Z">
        <w:r>
          <w:t xml:space="preserve">SQA Feedback by Omid </w:t>
        </w:r>
        <w:proofErr w:type="spellStart"/>
        <w:r>
          <w:t>Ghiyasian</w:t>
        </w:r>
        <w:proofErr w:type="spellEnd"/>
        <w:r>
          <w:t xml:space="preserve"> on 19/06/2016</w:t>
        </w:r>
      </w:ins>
    </w:p>
    <w:p w14:paraId="01540CC0" w14:textId="77777777" w:rsidR="00F167D8" w:rsidRDefault="004604A8">
      <w:ins w:id="1" w:author="Omid Ghiyasian" w:date="2016-06-19T16:58:00Z">
        <w:r>
          <w:t xml:space="preserve">NOTE: Please use the formatting of the other SRS documents. </w:t>
        </w:r>
      </w:ins>
      <w:ins w:id="2" w:author="Omid Ghiyasian" w:date="2016-06-19T16:59:00Z">
        <w:r>
          <w:t>You also need to track who has made changes to the document.</w:t>
        </w:r>
      </w:ins>
    </w:p>
    <w:p w14:paraId="1079C319" w14:textId="77777777" w:rsidR="00F167D8" w:rsidRDefault="00F167D8"/>
    <w:p w14:paraId="2A3E430B" w14:textId="77777777" w:rsidR="00F167D8" w:rsidRDefault="00F167D8"/>
    <w:p w14:paraId="319EBB60" w14:textId="77777777" w:rsidR="00F167D8" w:rsidRDefault="00F167D8"/>
    <w:p w14:paraId="318720D0" w14:textId="77777777" w:rsidR="009B1504" w:rsidRDefault="009B1504"/>
    <w:p w14:paraId="28029FF9" w14:textId="77777777" w:rsidR="00F167D8" w:rsidRDefault="00B90FAE">
      <w:pPr>
        <w:numPr>
          <w:ilvl w:val="0"/>
          <w:numId w:val="4"/>
        </w:numPr>
        <w:ind w:hanging="360"/>
        <w:contextualSpacing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>Introduction</w:t>
      </w:r>
    </w:p>
    <w:p w14:paraId="07BFCB78" w14:textId="77777777" w:rsidR="00F167D8" w:rsidRDefault="00B90FAE">
      <w:pPr>
        <w:numPr>
          <w:ilvl w:val="1"/>
          <w:numId w:val="4"/>
        </w:numPr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Product Scope</w:t>
      </w:r>
    </w:p>
    <w:p w14:paraId="63ED78AC" w14:textId="77777777" w:rsidR="00F167D8" w:rsidRDefault="00B90FAE">
      <w:pPr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The UPOD Graphics/Animation group will create the Animations and interactive diagrams with SVG which will allow the user to gain a better understanding of Physics concepts through interactive diagrams. We are hoping to create 5-15 animations touching on each of the physics categories in UPOD. The specific diagrams to be animated will be on decided in tandem with the Physics Research group</w:t>
      </w:r>
      <w:r w:rsidR="00E9259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3" w:author="Omid Ghiyasian" w:date="2016-06-19T17:00:00Z">
        <w:r w:rsidR="00E9259B" w:rsidDel="004604A8">
          <w:rPr>
            <w:rFonts w:ascii="Times New Roman" w:eastAsia="Times New Roman" w:hAnsi="Times New Roman" w:cs="Times New Roman"/>
            <w:sz w:val="24"/>
            <w:szCs w:val="24"/>
          </w:rPr>
          <w:delText>Mainly in charge of the Physics diagrams and animations.</w:delText>
        </w:r>
      </w:del>
    </w:p>
    <w:p w14:paraId="283B37EA" w14:textId="77777777" w:rsidR="00F167D8" w:rsidRDefault="00F167D8">
      <w:pPr>
        <w:ind w:firstLine="720"/>
      </w:pPr>
    </w:p>
    <w:p w14:paraId="02DCCA81" w14:textId="77777777" w:rsidR="00F167D8" w:rsidRDefault="00B90FAE">
      <w:pPr>
        <w:numPr>
          <w:ilvl w:val="1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Definitions, acronyms, and </w:t>
      </w:r>
      <w:commentRangeStart w:id="4"/>
      <w:r>
        <w:rPr>
          <w:rFonts w:ascii="Times New Roman" w:eastAsia="Times New Roman" w:hAnsi="Times New Roman" w:cs="Times New Roman"/>
          <w:b/>
          <w:sz w:val="28"/>
          <w:szCs w:val="28"/>
        </w:rPr>
        <w:t>abbreviations</w:t>
      </w:r>
      <w:commentRangeEnd w:id="4"/>
      <w:r w:rsidR="008572E5">
        <w:rPr>
          <w:rStyle w:val="CommentReference"/>
        </w:rPr>
        <w:commentReference w:id="4"/>
      </w:r>
    </w:p>
    <w:p w14:paraId="6B5156B5" w14:textId="77777777" w:rsidR="00F167D8" w:rsidRDefault="00B90FAE" w:rsidP="009B1504">
      <w:pPr>
        <w:spacing w:after="0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commentRangeStart w:id="5"/>
      <w:r>
        <w:rPr>
          <w:rFonts w:ascii="Times New Roman" w:eastAsia="Times New Roman" w:hAnsi="Times New Roman" w:cs="Times New Roman"/>
          <w:sz w:val="24"/>
          <w:szCs w:val="24"/>
        </w:rPr>
        <w:t>Model</w:t>
      </w:r>
      <w:commentRangeEnd w:id="5"/>
      <w:r w:rsidR="008572E5">
        <w:rPr>
          <w:rStyle w:val="CommentReference"/>
        </w:rPr>
        <w:commentReference w:id="5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(MVC):</w:t>
      </w:r>
      <w:r w:rsidR="009B1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Represents the equation or physics concept illustrated</w:t>
      </w:r>
    </w:p>
    <w:p w14:paraId="2A783F2A" w14:textId="77777777" w:rsidR="00F167D8" w:rsidRDefault="00B90FAE" w:rsidP="009B1504">
      <w:pPr>
        <w:spacing w:after="0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(MVC):</w:t>
      </w:r>
      <w:r w:rsidR="009B1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Sliders, buttons, and other UI elements to interact with the model</w:t>
      </w:r>
      <w:r w:rsidR="009B150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Objects to reflect inputs and demonstrate the concepts</w:t>
      </w:r>
    </w:p>
    <w:p w14:paraId="621BFDE8" w14:textId="77777777" w:rsidR="00F167D8" w:rsidRDefault="009B1504" w:rsidP="009B1504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90FAE">
        <w:rPr>
          <w:rFonts w:ascii="Times New Roman" w:eastAsia="Times New Roman" w:hAnsi="Times New Roman" w:cs="Times New Roman"/>
          <w:sz w:val="24"/>
          <w:szCs w:val="24"/>
        </w:rPr>
        <w:t>Controller (MVC):</w:t>
      </w:r>
      <w:ins w:id="7" w:author="Omid Ghiyasian" w:date="2016-06-19T17:01:00Z">
        <w:r w:rsidR="004604A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B90FAE">
        <w:rPr>
          <w:rFonts w:ascii="Times New Roman" w:eastAsia="Times New Roman" w:hAnsi="Times New Roman" w:cs="Times New Roman"/>
          <w:sz w:val="24"/>
          <w:szCs w:val="24"/>
        </w:rPr>
        <w:t>Liases</w:t>
      </w:r>
      <w:proofErr w:type="spellEnd"/>
      <w:r w:rsidR="00B90FAE">
        <w:rPr>
          <w:rFonts w:ascii="Times New Roman" w:eastAsia="Times New Roman" w:hAnsi="Times New Roman" w:cs="Times New Roman"/>
          <w:sz w:val="24"/>
          <w:szCs w:val="24"/>
        </w:rPr>
        <w:t xml:space="preserve"> and controls the view to reflect the model</w:t>
      </w:r>
    </w:p>
    <w:p w14:paraId="66E88A57" w14:textId="77777777" w:rsidR="00F167D8" w:rsidRDefault="00F167D8">
      <w:pPr>
        <w:spacing w:after="0"/>
      </w:pPr>
    </w:p>
    <w:p w14:paraId="02101C60" w14:textId="77777777" w:rsidR="00F167D8" w:rsidRDefault="00B90FAE">
      <w:pPr>
        <w:numPr>
          <w:ilvl w:val="1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</w:t>
      </w:r>
    </w:p>
    <w:p w14:paraId="3F1D5083" w14:textId="77777777" w:rsidR="00F167D8" w:rsidRDefault="00B90FAE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IEEE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610.12-1990, IEEE Standard for Software Project Management Plans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http://bohr.wlu.ca/cp317/notes/IEEE_830.pdf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A68FED" w14:textId="77777777" w:rsidR="00F167D8" w:rsidRDefault="00B90FAE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WLU CP317 Class of Spring 2013: Pong Tracker used as Example</w:t>
      </w:r>
    </w:p>
    <w:p w14:paraId="2AEC5BE1" w14:textId="77777777" w:rsidR="00F167D8" w:rsidRDefault="00F167D8">
      <w:pPr>
        <w:spacing w:after="0"/>
        <w:ind w:left="720"/>
      </w:pPr>
    </w:p>
    <w:p w14:paraId="488D85FA" w14:textId="77777777" w:rsidR="00F167D8" w:rsidRDefault="00B90FAE">
      <w:pPr>
        <w:numPr>
          <w:ilvl w:val="1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Overview</w:t>
      </w:r>
    </w:p>
    <w:p w14:paraId="7859AD58" w14:textId="77777777" w:rsidR="00F167D8" w:rsidRDefault="00B90FAE">
      <w:pPr>
        <w:spacing w:after="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The UPOD Graphics/Animation Requirement document outlines the following:</w:t>
      </w:r>
    </w:p>
    <w:p w14:paraId="235C0DE5" w14:textId="77777777" w:rsidR="00F167D8" w:rsidRDefault="00B90FAE">
      <w:pPr>
        <w:numPr>
          <w:ilvl w:val="0"/>
          <w:numId w:val="3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 of the Graphics/Animation</w:t>
      </w:r>
    </w:p>
    <w:p w14:paraId="1D8DC6A9" w14:textId="77777777" w:rsidR="00F167D8" w:rsidRDefault="00B90FAE">
      <w:pPr>
        <w:numPr>
          <w:ilvl w:val="0"/>
          <w:numId w:val="3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User's interaction with the graphics/animations</w:t>
      </w:r>
    </w:p>
    <w:p w14:paraId="630B0B46" w14:textId="77777777" w:rsidR="00F167D8" w:rsidRDefault="00B90FAE">
      <w:pPr>
        <w:numPr>
          <w:ilvl w:val="0"/>
          <w:numId w:val="3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software used </w:t>
      </w:r>
    </w:p>
    <w:p w14:paraId="39BC5A04" w14:textId="77777777" w:rsidR="00F167D8" w:rsidRDefault="00F167D8">
      <w:pPr>
        <w:spacing w:after="0"/>
      </w:pPr>
    </w:p>
    <w:p w14:paraId="09D62047" w14:textId="77777777" w:rsidR="00F167D8" w:rsidRDefault="00F167D8">
      <w:pPr>
        <w:spacing w:after="0"/>
      </w:pPr>
    </w:p>
    <w:p w14:paraId="76A0E894" w14:textId="77777777" w:rsidR="00F167D8" w:rsidRDefault="00F167D8">
      <w:pPr>
        <w:spacing w:after="0"/>
      </w:pPr>
    </w:p>
    <w:p w14:paraId="16077D17" w14:textId="77777777" w:rsidR="00F167D8" w:rsidRDefault="00F167D8">
      <w:pPr>
        <w:spacing w:after="0"/>
      </w:pPr>
    </w:p>
    <w:p w14:paraId="385690A1" w14:textId="77777777" w:rsidR="00F167D8" w:rsidRDefault="00F167D8">
      <w:pPr>
        <w:spacing w:after="0"/>
        <w:ind w:left="720"/>
      </w:pPr>
    </w:p>
    <w:p w14:paraId="6BF74FF2" w14:textId="77777777" w:rsidR="00F167D8" w:rsidRDefault="00B90FAE">
      <w:pPr>
        <w:numPr>
          <w:ilvl w:val="0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Overall Description</w:t>
      </w:r>
    </w:p>
    <w:p w14:paraId="09C2E07E" w14:textId="77777777" w:rsidR="00F167D8" w:rsidRDefault="00F167D8">
      <w:pPr>
        <w:spacing w:after="0"/>
      </w:pPr>
    </w:p>
    <w:p w14:paraId="142AF2B4" w14:textId="77777777" w:rsidR="00F167D8" w:rsidRDefault="00B90FAE">
      <w:pPr>
        <w:numPr>
          <w:ilvl w:val="1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Product Perspective</w:t>
      </w:r>
    </w:p>
    <w:p w14:paraId="4EADAE51" w14:textId="77777777" w:rsidR="00F167D8" w:rsidRDefault="00B90FAE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Graphics and animation relates to the physics research due the fact information on what physics animations should be made and also what type of physics diagrams should be used. </w:t>
      </w:r>
    </w:p>
    <w:p w14:paraId="78054BD7" w14:textId="77777777" w:rsidR="00F167D8" w:rsidRDefault="00F167D8">
      <w:pPr>
        <w:spacing w:after="0"/>
        <w:ind w:left="720"/>
      </w:pPr>
    </w:p>
    <w:p w14:paraId="7E3B5EF4" w14:textId="77777777" w:rsidR="00F167D8" w:rsidRDefault="00B90FAE">
      <w:pPr>
        <w:numPr>
          <w:ilvl w:val="2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System Interfaces</w:t>
      </w:r>
    </w:p>
    <w:p w14:paraId="46B6AD8D" w14:textId="77777777" w:rsidR="00F167D8" w:rsidRDefault="00B90FAE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>The Graphics and animations should be able to operate on the following browsers</w:t>
      </w:r>
    </w:p>
    <w:p w14:paraId="692CDE40" w14:textId="77777777" w:rsidR="00F167D8" w:rsidRDefault="00B90FAE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Google Chrome</w:t>
      </w:r>
    </w:p>
    <w:p w14:paraId="795729E5" w14:textId="77777777" w:rsidR="00F167D8" w:rsidRDefault="00B90FAE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Mozilla Firefox</w:t>
      </w:r>
    </w:p>
    <w:p w14:paraId="1FEF1E92" w14:textId="77777777" w:rsidR="00F167D8" w:rsidRDefault="00B90FAE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Internet Explorer</w:t>
      </w:r>
    </w:p>
    <w:p w14:paraId="33747B91" w14:textId="77777777" w:rsidR="00F167D8" w:rsidRDefault="00B90FAE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Safari</w:t>
      </w:r>
    </w:p>
    <w:p w14:paraId="16B529D1" w14:textId="77777777" w:rsidR="00F167D8" w:rsidRDefault="00F167D8">
      <w:pPr>
        <w:spacing w:after="0"/>
      </w:pPr>
    </w:p>
    <w:p w14:paraId="3F11FCFC" w14:textId="77777777" w:rsidR="00F167D8" w:rsidRDefault="00B90FAE">
      <w:pPr>
        <w:numPr>
          <w:ilvl w:val="2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User Interfaces</w:t>
      </w:r>
    </w:p>
    <w:p w14:paraId="30232305" w14:textId="77777777" w:rsidR="00F167D8" w:rsidRDefault="00B90FAE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>The users should be able to use a mouse to interact with certain animations or diagrams on UPOD.</w:t>
      </w:r>
      <w:ins w:id="8" w:author="Omid Ghiyasian" w:date="2016-06-19T17:02:00Z">
        <w:r w:rsidR="004604A8">
          <w:rPr>
            <w:rFonts w:ascii="Times New Roman" w:eastAsia="Times New Roman" w:hAnsi="Times New Roman" w:cs="Times New Roman"/>
            <w:sz w:val="24"/>
            <w:szCs w:val="24"/>
          </w:rPr>
          <w:t xml:space="preserve"> Note: If there are interactions such as putting in values, then the Keyboard is also something the user would interact with.</w:t>
        </w:r>
      </w:ins>
    </w:p>
    <w:p w14:paraId="4F0337A1" w14:textId="77777777" w:rsidR="00F167D8" w:rsidRDefault="00F167D8">
      <w:pPr>
        <w:spacing w:after="0"/>
        <w:ind w:left="1440"/>
      </w:pPr>
    </w:p>
    <w:p w14:paraId="4979F9E6" w14:textId="77777777" w:rsidR="00F167D8" w:rsidRDefault="00B90FAE">
      <w:pPr>
        <w:numPr>
          <w:ilvl w:val="2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Software Interfaces</w:t>
      </w:r>
    </w:p>
    <w:p w14:paraId="6774C14C" w14:textId="77777777" w:rsidR="00F167D8" w:rsidRDefault="00B90FAE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Animations and graphics displaying the physics content will be created using </w:t>
      </w:r>
      <w:commentRangeStart w:id="9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r>
        <w:rPr>
          <w:rFonts w:ascii="Times New Roman" w:eastAsia="Times New Roman" w:hAnsi="Times New Roman" w:cs="Times New Roman"/>
          <w:sz w:val="24"/>
          <w:szCs w:val="24"/>
        </w:rPr>
        <w:t>SVG</w:t>
      </w:r>
      <w:commentRangeEnd w:id="9"/>
      <w:commentRangeEnd w:id="10"/>
      <w:r w:rsidR="00913432">
        <w:rPr>
          <w:rStyle w:val="CommentReference"/>
        </w:rPr>
        <w:commentReference w:id="10"/>
      </w:r>
      <w:r w:rsidR="004604A8">
        <w:rPr>
          <w:rStyle w:val="CommentReference"/>
        </w:rPr>
        <w:commentReference w:id="9"/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286B29" w14:textId="77777777" w:rsidR="00F167D8" w:rsidRDefault="00F167D8">
      <w:pPr>
        <w:spacing w:after="0"/>
        <w:ind w:left="1440"/>
      </w:pPr>
    </w:p>
    <w:p w14:paraId="7AA3C29B" w14:textId="77777777" w:rsidR="00F167D8" w:rsidRDefault="00B90FAE">
      <w:pPr>
        <w:numPr>
          <w:ilvl w:val="2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Communication Interfaces</w:t>
      </w:r>
    </w:p>
    <w:p w14:paraId="776DB5C8" w14:textId="77777777" w:rsidR="00F167D8" w:rsidRDefault="00F167D8">
      <w:pPr>
        <w:spacing w:after="0"/>
        <w:ind w:left="1440"/>
      </w:pPr>
    </w:p>
    <w:p w14:paraId="46E3B510" w14:textId="77777777" w:rsidR="00F167D8" w:rsidRDefault="00B90FAE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Graphics and animations in UPOD should be </w:t>
      </w:r>
      <w:del w:id="11" w:author="Omid Ghiyasian" w:date="2016-06-19T17:05:00Z">
        <w:r w:rsidDel="004604A8">
          <w:rPr>
            <w:rFonts w:ascii="Times New Roman" w:eastAsia="Times New Roman" w:hAnsi="Times New Roman" w:cs="Times New Roman"/>
            <w:sz w:val="24"/>
            <w:szCs w:val="24"/>
          </w:rPr>
          <w:delText xml:space="preserve">able to be used </w:delText>
        </w:r>
      </w:del>
      <w:ins w:id="12" w:author="Omid Ghiyasian" w:date="2016-06-19T17:05:00Z">
        <w:r w:rsidR="004604A8">
          <w:rPr>
            <w:rFonts w:ascii="Times New Roman" w:eastAsia="Times New Roman" w:hAnsi="Times New Roman" w:cs="Times New Roman"/>
            <w:sz w:val="24"/>
            <w:szCs w:val="24"/>
          </w:rPr>
          <w:t xml:space="preserve"> portable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across </w:t>
      </w:r>
      <w:commentRangeStart w:id="13"/>
      <w:r>
        <w:rPr>
          <w:rFonts w:ascii="Times New Roman" w:eastAsia="Times New Roman" w:hAnsi="Times New Roman" w:cs="Times New Roman"/>
          <w:sz w:val="24"/>
          <w:szCs w:val="24"/>
        </w:rPr>
        <w:t>internet service providers.</w:t>
      </w:r>
      <w:commentRangeEnd w:id="13"/>
      <w:r w:rsidR="004604A8">
        <w:rPr>
          <w:rStyle w:val="CommentReference"/>
        </w:rPr>
        <w:commentReference w:id="13"/>
      </w:r>
      <w:ins w:id="14" w:author="Omid Ghiyasian" w:date="2016-06-19T17:06:00Z">
        <w:r w:rsidR="004604A8">
          <w:rPr>
            <w:rFonts w:ascii="Times New Roman" w:eastAsia="Times New Roman" w:hAnsi="Times New Roman" w:cs="Times New Roman"/>
            <w:sz w:val="24"/>
            <w:szCs w:val="24"/>
          </w:rPr>
          <w:t xml:space="preserve"> &lt; browsers (platforms)?</w:t>
        </w:r>
      </w:ins>
    </w:p>
    <w:p w14:paraId="28A606F2" w14:textId="77777777" w:rsidR="00F167D8" w:rsidRDefault="00F167D8">
      <w:pPr>
        <w:spacing w:after="0"/>
        <w:ind w:left="1440"/>
      </w:pPr>
    </w:p>
    <w:p w14:paraId="04654D7B" w14:textId="77777777" w:rsidR="00F167D8" w:rsidRDefault="00B90FAE">
      <w:pPr>
        <w:numPr>
          <w:ilvl w:val="2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Memory Constraints</w:t>
      </w:r>
    </w:p>
    <w:p w14:paraId="3D5A19D0" w14:textId="77777777" w:rsidR="00F167D8" w:rsidRDefault="00F167D8">
      <w:pPr>
        <w:spacing w:after="0"/>
        <w:ind w:left="1440"/>
      </w:pPr>
    </w:p>
    <w:p w14:paraId="449D07E5" w14:textId="77777777" w:rsidR="00F167D8" w:rsidRDefault="00B90FAE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>Memory constraints should be expected while creating the graphics and animations. More information shall be added later.</w:t>
      </w:r>
    </w:p>
    <w:p w14:paraId="5744B308" w14:textId="77777777" w:rsidR="00F167D8" w:rsidRDefault="00F167D8">
      <w:pPr>
        <w:spacing w:after="0"/>
      </w:pPr>
    </w:p>
    <w:p w14:paraId="019527C1" w14:textId="77777777" w:rsidR="00F167D8" w:rsidRDefault="00B90FAE">
      <w:pPr>
        <w:numPr>
          <w:ilvl w:val="1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Constraints</w:t>
      </w:r>
    </w:p>
    <w:p w14:paraId="5222D587" w14:textId="77777777" w:rsidR="00F167D8" w:rsidRDefault="00B90FAE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UPOD graphics and animations must be added onto the site before the end of the 2016 spring term (July 26, 2016). Budget is $0 so any software used to create the graphics and animations must be free to use.</w:t>
      </w:r>
    </w:p>
    <w:p w14:paraId="1D6681A6" w14:textId="77777777" w:rsidR="00F167D8" w:rsidRDefault="00F167D8">
      <w:pPr>
        <w:spacing w:after="0"/>
        <w:ind w:left="720"/>
      </w:pPr>
    </w:p>
    <w:p w14:paraId="008887F0" w14:textId="77777777" w:rsidR="00F167D8" w:rsidRDefault="00B90FAE">
      <w:pPr>
        <w:numPr>
          <w:ilvl w:val="0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Specific Requirements</w:t>
      </w:r>
    </w:p>
    <w:p w14:paraId="10D3B25F" w14:textId="77777777" w:rsidR="00F167D8" w:rsidRDefault="00F167D8">
      <w:pPr>
        <w:spacing w:after="0"/>
      </w:pPr>
    </w:p>
    <w:p w14:paraId="246E9220" w14:textId="77777777" w:rsidR="00F167D8" w:rsidRDefault="00B90FAE">
      <w:pPr>
        <w:numPr>
          <w:ilvl w:val="1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External Interfaces</w:t>
      </w:r>
    </w:p>
    <w:p w14:paraId="40E889AA" w14:textId="77777777" w:rsidR="00F167D8" w:rsidRDefault="00B90FAE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Different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SVG animation libraries are being researched.</w:t>
      </w:r>
    </w:p>
    <w:p w14:paraId="33F60B26" w14:textId="77777777" w:rsidR="00F167D8" w:rsidRDefault="00B90FAE">
      <w:pPr>
        <w:numPr>
          <w:ilvl w:val="1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Functions</w:t>
      </w:r>
    </w:p>
    <w:p w14:paraId="01167E6F" w14:textId="77777777" w:rsidR="00F167D8" w:rsidRDefault="00B90FAE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Graphics and animations to be included on the UPOD web interface.</w:t>
      </w:r>
    </w:p>
    <w:p w14:paraId="56FD22B1" w14:textId="77777777" w:rsidR="00F167D8" w:rsidRDefault="00B90FAE">
      <w:pPr>
        <w:numPr>
          <w:ilvl w:val="1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Performance Requirements</w:t>
      </w:r>
    </w:p>
    <w:p w14:paraId="4828CD3F" w14:textId="77777777" w:rsidR="00F167D8" w:rsidRDefault="00B90FAE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Graphics and animations should be able to be seen and be </w:t>
      </w:r>
      <w:del w:id="15" w:author="Omid Ghiyasian" w:date="2016-06-19T17:07:00Z">
        <w:r w:rsidDel="0031055F">
          <w:rPr>
            <w:rFonts w:ascii="Times New Roman" w:eastAsia="Times New Roman" w:hAnsi="Times New Roman" w:cs="Times New Roman"/>
            <w:sz w:val="24"/>
            <w:szCs w:val="24"/>
          </w:rPr>
          <w:delText>interactable</w:delText>
        </w:r>
      </w:del>
      <w:ins w:id="16" w:author="Omid Ghiyasian" w:date="2016-06-19T17:07:00Z">
        <w:r w:rsidR="0031055F">
          <w:rPr>
            <w:rFonts w:ascii="Times New Roman" w:eastAsia="Times New Roman" w:hAnsi="Times New Roman" w:cs="Times New Roman"/>
            <w:sz w:val="24"/>
            <w:szCs w:val="24"/>
          </w:rPr>
          <w:t>intractable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on different browsers. More detail will be added.</w:t>
      </w:r>
    </w:p>
    <w:p w14:paraId="6056D33C" w14:textId="77777777" w:rsidR="00F167D8" w:rsidRDefault="00B90FAE">
      <w:pPr>
        <w:numPr>
          <w:ilvl w:val="1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Logical Database Requirements</w:t>
      </w:r>
    </w:p>
    <w:p w14:paraId="7DF28D78" w14:textId="77777777" w:rsidR="00F167D8" w:rsidRDefault="00B90FAE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All physics content and graphics will be stored on a relational database.</w:t>
      </w:r>
    </w:p>
    <w:p w14:paraId="5D2A2B47" w14:textId="77777777" w:rsidR="00F167D8" w:rsidRDefault="00F167D8">
      <w:pPr>
        <w:spacing w:after="0"/>
      </w:pPr>
    </w:p>
    <w:p w14:paraId="35CB3835" w14:textId="77777777" w:rsidR="00E9259B" w:rsidRPr="00E9259B" w:rsidRDefault="00B90FAE" w:rsidP="00E9259B">
      <w:pPr>
        <w:numPr>
          <w:ilvl w:val="1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Software System Attributes</w:t>
      </w:r>
    </w:p>
    <w:p w14:paraId="503814EE" w14:textId="77777777" w:rsidR="00F167D8" w:rsidRDefault="00B90FAE">
      <w:pPr>
        <w:numPr>
          <w:ilvl w:val="2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Reliability</w:t>
      </w:r>
    </w:p>
    <w:p w14:paraId="1287D9D6" w14:textId="77777777" w:rsidR="00F167D8" w:rsidRDefault="00B90FAE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>UPOD Graphics and Animations are expected to be used permanently in the site. Maintenance should be expected and be announced before hand making UPOD unavailable.</w:t>
      </w:r>
    </w:p>
    <w:p w14:paraId="00BCA563" w14:textId="77777777" w:rsidR="00F167D8" w:rsidRDefault="00B90FAE">
      <w:pPr>
        <w:numPr>
          <w:ilvl w:val="2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Availability</w:t>
      </w:r>
    </w:p>
    <w:p w14:paraId="602174BF" w14:textId="77777777" w:rsidR="00F167D8" w:rsidRDefault="00B90FAE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>Software used to create Graphics and Animations must be supported across the previously listed browsers.</w:t>
      </w:r>
    </w:p>
    <w:p w14:paraId="7E889C8D" w14:textId="77777777" w:rsidR="00F167D8" w:rsidRDefault="00B90FAE">
      <w:pPr>
        <w:numPr>
          <w:ilvl w:val="2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Security</w:t>
      </w:r>
    </w:p>
    <w:p w14:paraId="59EAB85E" w14:textId="77777777" w:rsidR="00F167D8" w:rsidRDefault="00B90FAE">
      <w:pPr>
        <w:spacing w:after="0"/>
        <w:ind w:left="72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Graphics and animations on UPOD are free to use for all and therefore are no   major security constraints. </w:t>
      </w:r>
    </w:p>
    <w:p w14:paraId="1CAFE4C3" w14:textId="77777777" w:rsidR="00F167D8" w:rsidRDefault="00B90FAE">
      <w:pPr>
        <w:numPr>
          <w:ilvl w:val="2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Maintainability</w:t>
      </w:r>
    </w:p>
    <w:p w14:paraId="22E7D4EC" w14:textId="77777777" w:rsidR="00F167D8" w:rsidRDefault="00B90FAE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Graphics and animations should be coded to standard protocols and should be well documented in order for future maintenance. UPOD is to be assumed available for the </w:t>
      </w:r>
      <w:r w:rsidR="00E9259B">
        <w:rPr>
          <w:rFonts w:ascii="Times New Roman" w:eastAsia="Times New Roman" w:hAnsi="Times New Roman" w:cs="Times New Roman"/>
          <w:sz w:val="24"/>
          <w:szCs w:val="24"/>
        </w:rPr>
        <w:t>future;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therefore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having a set of individuals in charge of maintenance will not be constant.</w:t>
      </w:r>
    </w:p>
    <w:p w14:paraId="32E03189" w14:textId="77777777" w:rsidR="00E9259B" w:rsidRPr="00E9259B" w:rsidRDefault="00B90FAE" w:rsidP="00E9259B">
      <w:pPr>
        <w:numPr>
          <w:ilvl w:val="2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Portability</w:t>
      </w:r>
    </w:p>
    <w:p w14:paraId="5DD91967" w14:textId="77777777" w:rsidR="00E9259B" w:rsidRDefault="00B90FAE" w:rsidP="00E9259B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Graphics and animation will </w:t>
      </w:r>
      <w:r w:rsidR="00E9259B"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developed on </w:t>
      </w:r>
      <w:r w:rsidR="00E9259B">
        <w:rPr>
          <w:rFonts w:ascii="Times New Roman" w:eastAsia="Times New Roman" w:hAnsi="Times New Roman" w:cs="Times New Roman"/>
          <w:sz w:val="24"/>
          <w:szCs w:val="24"/>
        </w:rPr>
        <w:t>UNIX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based software. Any new software to be installed on hopper will be communicated to David Brown once they are identified and validated.</w:t>
      </w:r>
    </w:p>
    <w:p w14:paraId="6CB06CF1" w14:textId="77777777" w:rsidR="00E9259B" w:rsidRDefault="00E9259B">
      <w:pPr>
        <w:spacing w:after="0"/>
        <w:ind w:left="1440"/>
      </w:pPr>
    </w:p>
    <w:p w14:paraId="4750424D" w14:textId="77777777" w:rsidR="00F167D8" w:rsidRDefault="00F167D8">
      <w:pPr>
        <w:spacing w:after="0"/>
        <w:ind w:left="1440"/>
      </w:pPr>
    </w:p>
    <w:p w14:paraId="6D0C5B69" w14:textId="77777777" w:rsidR="00F167D8" w:rsidRDefault="00F167D8">
      <w:pPr>
        <w:spacing w:after="0"/>
        <w:ind w:left="1440"/>
      </w:pPr>
    </w:p>
    <w:p w14:paraId="0E1BCA60" w14:textId="77777777" w:rsidR="00F167D8" w:rsidRDefault="00B90FAE">
      <w:pPr>
        <w:numPr>
          <w:ilvl w:val="0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Supporting Information</w:t>
      </w:r>
    </w:p>
    <w:p w14:paraId="5B2F88D5" w14:textId="77777777" w:rsidR="00F167D8" w:rsidRDefault="00B90FAE">
      <w:pPr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More information on other aspects of UPOD can be found on the other requirement documents:</w:t>
      </w:r>
    </w:p>
    <w:p w14:paraId="49A149EA" w14:textId="77777777" w:rsidR="00F167D8" w:rsidRDefault="00B90FAE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 design</w:t>
      </w:r>
    </w:p>
    <w:p w14:paraId="4B9D7D7C" w14:textId="77777777" w:rsidR="00F167D8" w:rsidRDefault="00B90FAE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 end database</w:t>
      </w:r>
    </w:p>
    <w:p w14:paraId="73E3D1F7" w14:textId="77777777" w:rsidR="00F167D8" w:rsidRDefault="00B90FAE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Physics Content</w:t>
      </w:r>
    </w:p>
    <w:p w14:paraId="05FADB5B" w14:textId="77777777" w:rsidR="00F167D8" w:rsidRDefault="00F167D8"/>
    <w:p w14:paraId="03BDF7D2" w14:textId="77777777" w:rsidR="00F167D8" w:rsidRDefault="00B90FAE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9D8EAE3" w14:textId="77777777" w:rsidR="00F167D8" w:rsidRDefault="00B90FAE"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tab/>
      </w:r>
      <w:r>
        <w:tab/>
      </w:r>
    </w:p>
    <w:p w14:paraId="01B7D7C4" w14:textId="77777777" w:rsidR="00F167D8" w:rsidRDefault="00B90FAE">
      <w:r>
        <w:lastRenderedPageBreak/>
        <w:tab/>
      </w:r>
    </w:p>
    <w:sectPr w:rsidR="00F167D8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David Ka Wai Chan" w:date="2016-06-27T02:57:00Z" w:initials="DKWC">
    <w:p w14:paraId="39E57EA3" w14:textId="6359FAC7" w:rsidR="008572E5" w:rsidRDefault="008572E5">
      <w:pPr>
        <w:pStyle w:val="CommentText"/>
      </w:pPr>
      <w:r>
        <w:rPr>
          <w:rStyle w:val="CommentReference"/>
        </w:rPr>
        <w:annotationRef/>
      </w:r>
      <w:r>
        <w:t>It’s missing SVG.</w:t>
      </w:r>
    </w:p>
  </w:comment>
  <w:comment w:id="5" w:author="David Ka Wai Chan" w:date="2016-06-27T02:58:00Z" w:initials="DKWC">
    <w:p w14:paraId="0A48CF54" w14:textId="77A65FEB" w:rsidR="008572E5" w:rsidRDefault="008572E5">
      <w:pPr>
        <w:pStyle w:val="CommentText"/>
      </w:pPr>
      <w:r>
        <w:rPr>
          <w:rStyle w:val="CommentReference"/>
        </w:rPr>
        <w:annotationRef/>
      </w:r>
      <w:r>
        <w:t xml:space="preserve">I seriously question what does MVC have to </w:t>
      </w:r>
      <w:bookmarkStart w:id="6" w:name="_GoBack"/>
      <w:bookmarkEnd w:id="6"/>
      <w:r>
        <w:t>do with graphics.</w:t>
      </w:r>
    </w:p>
  </w:comment>
  <w:comment w:id="10" w:author="David Ka Wai Chan" w:date="2016-06-27T02:56:00Z" w:initials="DKWC">
    <w:p w14:paraId="23409273" w14:textId="2F2C15EE" w:rsidR="00913432" w:rsidRDefault="00913432">
      <w:pPr>
        <w:pStyle w:val="CommentText"/>
      </w:pPr>
      <w:r>
        <w:rPr>
          <w:rStyle w:val="CommentReference"/>
        </w:rPr>
        <w:annotationRef/>
      </w:r>
      <w:r>
        <w:t>Are all graphics for SVG only? If not please layout the all the types of graphics format you will be using and when.</w:t>
      </w:r>
    </w:p>
  </w:comment>
  <w:comment w:id="9" w:author="Omid Ghiyasian" w:date="2016-06-19T17:04:00Z" w:initials="OG">
    <w:p w14:paraId="34A41895" w14:textId="77777777" w:rsidR="004604A8" w:rsidRDefault="004604A8">
      <w:pPr>
        <w:pStyle w:val="CommentText"/>
      </w:pPr>
      <w:r>
        <w:rPr>
          <w:rStyle w:val="CommentReference"/>
        </w:rPr>
        <w:annotationRef/>
      </w:r>
      <w:r>
        <w:t>There should be a description in the Acronyms section for SVG</w:t>
      </w:r>
    </w:p>
  </w:comment>
  <w:comment w:id="13" w:author="Omid Ghiyasian" w:date="2016-06-19T17:05:00Z" w:initials="OG">
    <w:p w14:paraId="164FED01" w14:textId="77777777" w:rsidR="004604A8" w:rsidRDefault="004604A8">
      <w:pPr>
        <w:pStyle w:val="CommentText"/>
      </w:pPr>
      <w:r>
        <w:rPr>
          <w:rStyle w:val="CommentReference"/>
        </w:rPr>
        <w:annotationRef/>
      </w:r>
      <w:r>
        <w:t xml:space="preserve">Did you mean platforms such as safari, </w:t>
      </w:r>
      <w:proofErr w:type="spellStart"/>
      <w:r>
        <w:t>firefox</w:t>
      </w:r>
      <w:proofErr w:type="spellEnd"/>
      <w:r>
        <w:t xml:space="preserve">, chrome, </w:t>
      </w:r>
      <w:proofErr w:type="spellStart"/>
      <w:r>
        <w:t>etc</w:t>
      </w:r>
      <w:proofErr w:type="spellEnd"/>
      <w:r>
        <w:t>? I find it hard to understand why the ISP makes a difference whether you would be able to use graphics and animation.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9E57EA3" w15:done="0"/>
  <w15:commentEx w15:paraId="0A48CF54" w15:done="0"/>
  <w15:commentEx w15:paraId="23409273" w15:done="0"/>
  <w15:commentEx w15:paraId="34A41895" w15:done="0"/>
  <w15:commentEx w15:paraId="164FED0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E53BB"/>
    <w:multiLevelType w:val="multilevel"/>
    <w:tmpl w:val="0792B86E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" w15:restartNumberingAfterBreak="0">
    <w:nsid w:val="3F5B4847"/>
    <w:multiLevelType w:val="multilevel"/>
    <w:tmpl w:val="32100CD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 w15:restartNumberingAfterBreak="0">
    <w:nsid w:val="5B022DDE"/>
    <w:multiLevelType w:val="multilevel"/>
    <w:tmpl w:val="9244C9E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5F0E72B0"/>
    <w:multiLevelType w:val="multilevel"/>
    <w:tmpl w:val="4E2414F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73FB41D1"/>
    <w:multiLevelType w:val="multilevel"/>
    <w:tmpl w:val="610435F0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Omid Ghiyasian">
    <w15:presenceInfo w15:providerId="Windows Live" w15:userId="cab93b8b1e05a3b1"/>
  </w15:person>
  <w15:person w15:author="David Ka Wai Chan">
    <w15:presenceInfo w15:providerId="Windows Live" w15:userId="3c2a9d11f48ba0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7D8"/>
    <w:rsid w:val="0031055F"/>
    <w:rsid w:val="004604A8"/>
    <w:rsid w:val="006334D6"/>
    <w:rsid w:val="008572E5"/>
    <w:rsid w:val="00913432"/>
    <w:rsid w:val="009B1504"/>
    <w:rsid w:val="00B90FAE"/>
    <w:rsid w:val="00E9259B"/>
    <w:rsid w:val="00F167D8"/>
    <w:rsid w:val="00FC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59F5"/>
  <w15:docId w15:val="{2F44B9B3-2632-4F5E-A947-A41F639D0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4604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04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04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04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04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4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4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ohr.wlu.ca/cp317/notes/IEEE_83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Omid Ghiyasian</dc:creator>
  <cp:lastModifiedBy>David Ka Wai Chan</cp:lastModifiedBy>
  <cp:revision>5</cp:revision>
  <dcterms:created xsi:type="dcterms:W3CDTF">2016-06-19T21:08:00Z</dcterms:created>
  <dcterms:modified xsi:type="dcterms:W3CDTF">2016-06-27T06:58:00Z</dcterms:modified>
</cp:coreProperties>
</file>