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2B8596" w14:textId="77777777" w:rsidR="00551AB2" w:rsidRPr="00591C5D" w:rsidRDefault="00551AB2" w:rsidP="00551AB2">
      <w:pPr>
        <w:spacing w:before="240"/>
        <w:jc w:val="right"/>
      </w:pPr>
      <w:bookmarkStart w:id="0" w:name="h.gjdgxs" w:colFirst="0" w:colLast="0"/>
      <w:bookmarkEnd w:id="0"/>
    </w:p>
    <w:p w14:paraId="41B08C4E"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Software Requirements Specification</w:t>
      </w:r>
    </w:p>
    <w:p w14:paraId="2D036ABF" w14:textId="77777777" w:rsidR="00551AB2" w:rsidRPr="00591C5D" w:rsidRDefault="00551AB2" w:rsidP="00551AB2">
      <w:pPr>
        <w:pStyle w:val="Title"/>
        <w:spacing w:before="0" w:after="400"/>
        <w:rPr>
          <w:rFonts w:ascii="Times New Roman" w:hAnsi="Times New Roman" w:cs="Times New Roman"/>
        </w:rPr>
      </w:pPr>
      <w:r w:rsidRPr="00591C5D">
        <w:rPr>
          <w:rFonts w:ascii="Times New Roman" w:hAnsi="Times New Roman" w:cs="Times New Roman"/>
          <w:sz w:val="40"/>
          <w:szCs w:val="40"/>
        </w:rPr>
        <w:t>for</w:t>
      </w:r>
    </w:p>
    <w:p w14:paraId="7722F621"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UPOD - Back End</w:t>
      </w:r>
    </w:p>
    <w:p w14:paraId="13493A8A" w14:textId="6C2BC40B" w:rsidR="00551AB2" w:rsidRPr="00591C5D" w:rsidRDefault="00551AB2" w:rsidP="00551AB2">
      <w:pPr>
        <w:spacing w:before="240" w:after="720"/>
        <w:jc w:val="right"/>
      </w:pPr>
      <w:r w:rsidRPr="00591C5D">
        <w:rPr>
          <w:rFonts w:eastAsia="Arial"/>
          <w:b/>
          <w:sz w:val="28"/>
          <w:szCs w:val="28"/>
        </w:rPr>
        <w:t>Version 0.</w:t>
      </w:r>
      <w:r w:rsidR="00B772BE">
        <w:rPr>
          <w:rFonts w:eastAsia="Arial"/>
          <w:b/>
          <w:sz w:val="28"/>
          <w:szCs w:val="28"/>
        </w:rPr>
        <w:t>5</w:t>
      </w:r>
    </w:p>
    <w:p w14:paraId="7B577EFF" w14:textId="77777777" w:rsidR="00551AB2" w:rsidRPr="00591C5D" w:rsidRDefault="00551AB2" w:rsidP="00551AB2">
      <w:pPr>
        <w:spacing w:before="240" w:after="720"/>
        <w:jc w:val="right"/>
      </w:pPr>
      <w:r w:rsidRPr="00591C5D">
        <w:rPr>
          <w:rFonts w:eastAsia="Arial"/>
          <w:b/>
          <w:sz w:val="28"/>
          <w:szCs w:val="28"/>
        </w:rPr>
        <w:t>Prepared by Clive Shen</w:t>
      </w:r>
    </w:p>
    <w:p w14:paraId="66AFE5AF" w14:textId="2436AF63" w:rsidR="00551AB2" w:rsidRPr="00591C5D" w:rsidRDefault="00551AB2" w:rsidP="00551AB2">
      <w:pPr>
        <w:spacing w:before="240" w:after="720"/>
        <w:jc w:val="right"/>
      </w:pPr>
      <w:r w:rsidRPr="00591C5D">
        <w:rPr>
          <w:rFonts w:eastAsia="Arial"/>
          <w:b/>
          <w:sz w:val="28"/>
          <w:szCs w:val="28"/>
        </w:rPr>
        <w:t xml:space="preserve">                  Wilfrid Laurier University, CP317</w:t>
      </w:r>
    </w:p>
    <w:p w14:paraId="050B5DE5" w14:textId="192A5AC5" w:rsidR="00551AB2" w:rsidRPr="00591C5D" w:rsidRDefault="00B772BE" w:rsidP="00B772BE">
      <w:pPr>
        <w:wordWrap w:val="0"/>
        <w:spacing w:before="240" w:after="720"/>
        <w:jc w:val="right"/>
      </w:pPr>
      <w:r>
        <w:rPr>
          <w:rFonts w:eastAsia="Arial"/>
          <w:b/>
          <w:sz w:val="28"/>
          <w:szCs w:val="28"/>
        </w:rPr>
        <w:t>June 17</w:t>
      </w:r>
      <w:r w:rsidR="00551AB2" w:rsidRPr="00591C5D">
        <w:rPr>
          <w:rFonts w:eastAsia="Arial"/>
          <w:b/>
          <w:sz w:val="28"/>
          <w:szCs w:val="28"/>
        </w:rPr>
        <w:t>, 2016</w:t>
      </w:r>
    </w:p>
    <w:p w14:paraId="201DBC36" w14:textId="77777777" w:rsidR="00551AB2" w:rsidRPr="00591C5D" w:rsidRDefault="00551AB2" w:rsidP="00551AB2">
      <w:r w:rsidRPr="00591C5D">
        <w:br w:type="page"/>
      </w:r>
    </w:p>
    <w:p w14:paraId="7990E69C" w14:textId="77777777" w:rsidR="00551AB2" w:rsidRPr="00591C5D" w:rsidRDefault="00551AB2" w:rsidP="00551AB2">
      <w:pPr>
        <w:keepNext/>
        <w:keepLines/>
        <w:spacing w:before="120" w:after="240"/>
      </w:pPr>
      <w:bookmarkStart w:id="1" w:name="h.30j0zll" w:colFirst="0" w:colLast="0"/>
      <w:bookmarkEnd w:id="1"/>
      <w:r w:rsidRPr="00591C5D">
        <w:rPr>
          <w:b/>
          <w:sz w:val="36"/>
          <w:szCs w:val="36"/>
        </w:rPr>
        <w:lastRenderedPageBreak/>
        <w:t>Table of Contents</w:t>
      </w:r>
    </w:p>
    <w:p w14:paraId="1819B8EB"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2DD7D4E8"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4C0F9156"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0C476DE8"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Pr>
          <w:noProof/>
        </w:rPr>
        <w:fldChar w:fldCharType="begin"/>
      </w:r>
      <w:r>
        <w:rPr>
          <w:noProof/>
        </w:rPr>
        <w:instrText xml:space="preserve"> PAGEREF _Toc327831566 \h </w:instrText>
      </w:r>
      <w:r>
        <w:rPr>
          <w:noProof/>
        </w:rPr>
      </w:r>
      <w:r>
        <w:rPr>
          <w:noProof/>
        </w:rPr>
        <w:fldChar w:fldCharType="separate"/>
      </w:r>
      <w:r>
        <w:rPr>
          <w:noProof/>
        </w:rPr>
        <w:t>3</w:t>
      </w:r>
      <w:r>
        <w:rPr>
          <w:noProof/>
        </w:rPr>
        <w:fldChar w:fldCharType="end"/>
      </w:r>
    </w:p>
    <w:p w14:paraId="2B5012B5"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39EA70C9"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71F5B059"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797B44A8"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Pr>
          <w:noProof/>
        </w:rPr>
        <w:fldChar w:fldCharType="begin"/>
      </w:r>
      <w:r>
        <w:rPr>
          <w:noProof/>
        </w:rPr>
        <w:instrText xml:space="preserve"> PAGEREF _Toc327831570 \h </w:instrText>
      </w:r>
      <w:r>
        <w:rPr>
          <w:noProof/>
        </w:rPr>
      </w:r>
      <w:r>
        <w:rPr>
          <w:noProof/>
        </w:rPr>
        <w:fldChar w:fldCharType="separate"/>
      </w:r>
      <w:r>
        <w:rPr>
          <w:noProof/>
        </w:rPr>
        <w:t>6</w:t>
      </w:r>
      <w:r>
        <w:rPr>
          <w:noProof/>
        </w:rPr>
        <w:fldChar w:fldCharType="end"/>
      </w:r>
    </w:p>
    <w:p w14:paraId="0905EAD4"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Pr>
          <w:noProof/>
        </w:rPr>
        <w:fldChar w:fldCharType="begin"/>
      </w:r>
      <w:r>
        <w:rPr>
          <w:noProof/>
        </w:rPr>
        <w:instrText xml:space="preserve"> PAGEREF _Toc327831571 \h </w:instrText>
      </w:r>
      <w:r>
        <w:rPr>
          <w:noProof/>
        </w:rPr>
      </w:r>
      <w:r>
        <w:rPr>
          <w:noProof/>
        </w:rPr>
        <w:fldChar w:fldCharType="separate"/>
      </w:r>
      <w:r>
        <w:rPr>
          <w:noProof/>
        </w:rPr>
        <w:t>7</w:t>
      </w:r>
      <w:r>
        <w:rPr>
          <w:noProof/>
        </w:rPr>
        <w:fldChar w:fldCharType="end"/>
      </w:r>
    </w:p>
    <w:p w14:paraId="430E7BFD"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Pr>
          <w:noProof/>
        </w:rPr>
        <w:fldChar w:fldCharType="begin"/>
      </w:r>
      <w:r>
        <w:rPr>
          <w:noProof/>
        </w:rPr>
        <w:instrText xml:space="preserve"> PAGEREF _Toc327831572 \h </w:instrText>
      </w:r>
      <w:r>
        <w:rPr>
          <w:noProof/>
        </w:rPr>
      </w:r>
      <w:r>
        <w:rPr>
          <w:noProof/>
        </w:rPr>
        <w:fldChar w:fldCharType="separate"/>
      </w:r>
      <w:r>
        <w:rPr>
          <w:noProof/>
        </w:rPr>
        <w:t>7</w:t>
      </w:r>
      <w:r>
        <w:rPr>
          <w:noProof/>
        </w:rPr>
        <w:fldChar w:fldCharType="end"/>
      </w:r>
    </w:p>
    <w:p w14:paraId="1DB782DC"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Pr>
          <w:noProof/>
        </w:rPr>
        <w:fldChar w:fldCharType="begin"/>
      </w:r>
      <w:r>
        <w:rPr>
          <w:noProof/>
        </w:rPr>
        <w:instrText xml:space="preserve"> PAGEREF _Toc327831573 \h </w:instrText>
      </w:r>
      <w:r>
        <w:rPr>
          <w:noProof/>
        </w:rPr>
      </w:r>
      <w:r>
        <w:rPr>
          <w:noProof/>
        </w:rPr>
        <w:fldChar w:fldCharType="separate"/>
      </w:r>
      <w:r>
        <w:rPr>
          <w:noProof/>
        </w:rPr>
        <w:t>7</w:t>
      </w:r>
      <w:r>
        <w:rPr>
          <w:noProof/>
        </w:rPr>
        <w:fldChar w:fldCharType="end"/>
      </w:r>
    </w:p>
    <w:p w14:paraId="2424059E"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Pr>
          <w:noProof/>
        </w:rPr>
        <w:fldChar w:fldCharType="begin"/>
      </w:r>
      <w:r>
        <w:rPr>
          <w:noProof/>
        </w:rPr>
        <w:instrText xml:space="preserve"> PAGEREF _Toc327831574 \h </w:instrText>
      </w:r>
      <w:r>
        <w:rPr>
          <w:noProof/>
        </w:rPr>
      </w:r>
      <w:r>
        <w:rPr>
          <w:noProof/>
        </w:rPr>
        <w:fldChar w:fldCharType="separate"/>
      </w:r>
      <w:r>
        <w:rPr>
          <w:noProof/>
        </w:rPr>
        <w:t>8</w:t>
      </w:r>
      <w:r>
        <w:rPr>
          <w:noProof/>
        </w:rPr>
        <w:fldChar w:fldCharType="end"/>
      </w:r>
    </w:p>
    <w:p w14:paraId="14F8541F"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Pr>
          <w:noProof/>
        </w:rPr>
        <w:fldChar w:fldCharType="begin"/>
      </w:r>
      <w:r>
        <w:rPr>
          <w:noProof/>
        </w:rPr>
        <w:instrText xml:space="preserve"> PAGEREF _Toc327831575 \h </w:instrText>
      </w:r>
      <w:r>
        <w:rPr>
          <w:noProof/>
        </w:rPr>
      </w:r>
      <w:r>
        <w:rPr>
          <w:noProof/>
        </w:rPr>
        <w:fldChar w:fldCharType="separate"/>
      </w:r>
      <w:r>
        <w:rPr>
          <w:noProof/>
        </w:rPr>
        <w:t>8</w:t>
      </w:r>
      <w:r>
        <w:rPr>
          <w:noProof/>
        </w:rPr>
        <w:fldChar w:fldCharType="end"/>
      </w:r>
    </w:p>
    <w:p w14:paraId="15BFD4F3"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Pr>
          <w:noProof/>
        </w:rPr>
        <w:fldChar w:fldCharType="begin"/>
      </w:r>
      <w:r>
        <w:rPr>
          <w:noProof/>
        </w:rPr>
        <w:instrText xml:space="preserve"> PAGEREF _Toc327831576 \h </w:instrText>
      </w:r>
      <w:r>
        <w:rPr>
          <w:noProof/>
        </w:rPr>
      </w:r>
      <w:r>
        <w:rPr>
          <w:noProof/>
        </w:rPr>
        <w:fldChar w:fldCharType="separate"/>
      </w:r>
      <w:r>
        <w:rPr>
          <w:noProof/>
        </w:rPr>
        <w:t>9</w:t>
      </w:r>
      <w:r>
        <w:rPr>
          <w:noProof/>
        </w:rPr>
        <w:fldChar w:fldCharType="end"/>
      </w:r>
    </w:p>
    <w:p w14:paraId="7B591DC7" w14:textId="77777777" w:rsidR="003B6C14" w:rsidRDefault="003B6C14">
      <w:pPr>
        <w:pStyle w:val="TOC2"/>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Pr>
          <w:noProof/>
        </w:rPr>
        <w:fldChar w:fldCharType="begin"/>
      </w:r>
      <w:r>
        <w:rPr>
          <w:noProof/>
        </w:rPr>
        <w:instrText xml:space="preserve"> PAGEREF _Toc327831577 \h </w:instrText>
      </w:r>
      <w:r>
        <w:rPr>
          <w:noProof/>
        </w:rPr>
      </w:r>
      <w:r>
        <w:rPr>
          <w:noProof/>
        </w:rPr>
        <w:fldChar w:fldCharType="separate"/>
      </w:r>
      <w:r>
        <w:rPr>
          <w:noProof/>
        </w:rPr>
        <w:t>9</w:t>
      </w:r>
      <w:r>
        <w:rPr>
          <w:noProof/>
        </w:rPr>
        <w:fldChar w:fldCharType="end"/>
      </w:r>
    </w:p>
    <w:p w14:paraId="24D861A4" w14:textId="77777777" w:rsidR="003B6C14" w:rsidRDefault="003B6C14">
      <w:pPr>
        <w:pStyle w:val="TOC1"/>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Pr>
          <w:noProof/>
        </w:rPr>
        <w:fldChar w:fldCharType="begin"/>
      </w:r>
      <w:r>
        <w:rPr>
          <w:noProof/>
        </w:rPr>
        <w:instrText xml:space="preserve"> PAGEREF _Toc327831578 \h </w:instrText>
      </w:r>
      <w:r>
        <w:rPr>
          <w:noProof/>
        </w:rPr>
      </w:r>
      <w:r>
        <w:rPr>
          <w:noProof/>
        </w:rPr>
        <w:fldChar w:fldCharType="separate"/>
      </w:r>
      <w:r>
        <w:rPr>
          <w:noProof/>
        </w:rPr>
        <w:t>10</w:t>
      </w:r>
      <w:r>
        <w:rPr>
          <w:noProof/>
        </w:rPr>
        <w:fldChar w:fldCharType="end"/>
      </w:r>
    </w:p>
    <w:p w14:paraId="5B7F4227" w14:textId="0A998446" w:rsidR="00551AB2" w:rsidRPr="00591C5D" w:rsidRDefault="003B6C14" w:rsidP="00551AB2">
      <w:r>
        <w:fldChar w:fldCharType="end"/>
      </w:r>
    </w:p>
    <w:p w14:paraId="71DF8D00" w14:textId="77777777" w:rsidR="00A9066F" w:rsidRDefault="00A9066F">
      <w:pPr>
        <w:rPr>
          <w:b/>
          <w:sz w:val="36"/>
          <w:szCs w:val="36"/>
        </w:rPr>
      </w:pPr>
      <w:bookmarkStart w:id="2" w:name="h.1fob9te" w:colFirst="0" w:colLast="0"/>
      <w:bookmarkEnd w:id="2"/>
      <w:r>
        <w:rPr>
          <w:b/>
          <w:sz w:val="36"/>
          <w:szCs w:val="36"/>
        </w:rPr>
        <w:br w:type="page"/>
      </w:r>
    </w:p>
    <w:p w14:paraId="383FC159" w14:textId="00E93A5F" w:rsidR="00B772BE" w:rsidRPr="00B772BE" w:rsidRDefault="00551AB2" w:rsidP="00551AB2">
      <w:pPr>
        <w:keepNext/>
        <w:keepLines/>
        <w:spacing w:before="120" w:after="240"/>
        <w:rPr>
          <w:b/>
          <w:sz w:val="36"/>
          <w:szCs w:val="36"/>
        </w:rPr>
      </w:pPr>
      <w:r w:rsidRPr="00591C5D">
        <w:rPr>
          <w:b/>
          <w:sz w:val="36"/>
          <w:szCs w:val="36"/>
        </w:rPr>
        <w:lastRenderedPageBreak/>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51AB2" w:rsidRPr="00591C5D" w14:paraId="0EBFCD81" w14:textId="77777777" w:rsidTr="009254F7">
        <w:tc>
          <w:tcPr>
            <w:tcW w:w="2160" w:type="dxa"/>
            <w:tcBorders>
              <w:top w:val="single" w:sz="12" w:space="0" w:color="000000"/>
              <w:bottom w:val="single" w:sz="12" w:space="0" w:color="000000"/>
            </w:tcBorders>
          </w:tcPr>
          <w:p w14:paraId="41080D77" w14:textId="00E93A5F" w:rsidR="00551AB2" w:rsidRPr="00591C5D" w:rsidRDefault="00551AB2" w:rsidP="009254F7">
            <w:pPr>
              <w:spacing w:before="40" w:after="40"/>
            </w:pPr>
            <w:r w:rsidRPr="00591C5D">
              <w:rPr>
                <w:b/>
              </w:rPr>
              <w:t>Name</w:t>
            </w:r>
          </w:p>
        </w:tc>
        <w:tc>
          <w:tcPr>
            <w:tcW w:w="1170" w:type="dxa"/>
            <w:tcBorders>
              <w:top w:val="single" w:sz="12" w:space="0" w:color="000000"/>
              <w:bottom w:val="single" w:sz="12" w:space="0" w:color="000000"/>
            </w:tcBorders>
          </w:tcPr>
          <w:p w14:paraId="6CF97182" w14:textId="77777777" w:rsidR="00551AB2" w:rsidRPr="00591C5D" w:rsidRDefault="00551AB2" w:rsidP="009254F7">
            <w:pPr>
              <w:spacing w:before="40" w:after="40"/>
            </w:pPr>
            <w:r w:rsidRPr="00591C5D">
              <w:rPr>
                <w:b/>
              </w:rPr>
              <w:t>Date</w:t>
            </w:r>
          </w:p>
        </w:tc>
        <w:tc>
          <w:tcPr>
            <w:tcW w:w="4954" w:type="dxa"/>
            <w:tcBorders>
              <w:top w:val="single" w:sz="12" w:space="0" w:color="000000"/>
              <w:bottom w:val="single" w:sz="12" w:space="0" w:color="000000"/>
            </w:tcBorders>
          </w:tcPr>
          <w:p w14:paraId="38847BEB" w14:textId="77777777" w:rsidR="00551AB2" w:rsidRPr="00591C5D" w:rsidRDefault="00551AB2" w:rsidP="009254F7">
            <w:pPr>
              <w:spacing w:before="40" w:after="40"/>
            </w:pPr>
            <w:r w:rsidRPr="00591C5D">
              <w:rPr>
                <w:b/>
              </w:rPr>
              <w:t>Reason For Changes</w:t>
            </w:r>
          </w:p>
        </w:tc>
        <w:tc>
          <w:tcPr>
            <w:tcW w:w="1584" w:type="dxa"/>
            <w:tcBorders>
              <w:top w:val="single" w:sz="12" w:space="0" w:color="000000"/>
              <w:bottom w:val="single" w:sz="12" w:space="0" w:color="000000"/>
            </w:tcBorders>
          </w:tcPr>
          <w:p w14:paraId="4D92AB3B" w14:textId="77777777" w:rsidR="00551AB2" w:rsidRPr="00591C5D" w:rsidRDefault="00551AB2" w:rsidP="009254F7">
            <w:pPr>
              <w:spacing w:before="40" w:after="40"/>
            </w:pPr>
            <w:r w:rsidRPr="00591C5D">
              <w:rPr>
                <w:b/>
              </w:rPr>
              <w:t>Version</w:t>
            </w:r>
          </w:p>
        </w:tc>
      </w:tr>
      <w:tr w:rsidR="00D37EAF" w:rsidRPr="00591C5D" w14:paraId="0BF1746B" w14:textId="77777777" w:rsidTr="009254F7">
        <w:trPr>
          <w:ins w:id="3" w:author="Omid Ghiyasian" w:date="2016-06-19T17:13:00Z"/>
        </w:trPr>
        <w:tc>
          <w:tcPr>
            <w:tcW w:w="2160" w:type="dxa"/>
            <w:tcBorders>
              <w:top w:val="single" w:sz="12" w:space="0" w:color="000000"/>
              <w:bottom w:val="single" w:sz="12" w:space="0" w:color="000000"/>
            </w:tcBorders>
          </w:tcPr>
          <w:p w14:paraId="71841257" w14:textId="2AAAC84F" w:rsidR="00D37EAF" w:rsidRDefault="00D37EAF" w:rsidP="009254F7">
            <w:pPr>
              <w:spacing w:before="40" w:after="40"/>
              <w:rPr>
                <w:ins w:id="4" w:author="Omid Ghiyasian" w:date="2016-06-19T17:13:00Z"/>
              </w:rPr>
            </w:pPr>
            <w:ins w:id="5" w:author="Omid Ghiyasian" w:date="2016-06-19T17:13:00Z">
              <w:r>
                <w:t>Omid Ghiyasian</w:t>
              </w:r>
            </w:ins>
          </w:p>
        </w:tc>
        <w:tc>
          <w:tcPr>
            <w:tcW w:w="1170" w:type="dxa"/>
            <w:tcBorders>
              <w:top w:val="single" w:sz="12" w:space="0" w:color="000000"/>
              <w:bottom w:val="single" w:sz="12" w:space="0" w:color="000000"/>
            </w:tcBorders>
          </w:tcPr>
          <w:p w14:paraId="72C091A2" w14:textId="656A1E8C" w:rsidR="00D37EAF" w:rsidRDefault="00D37EAF" w:rsidP="009254F7">
            <w:pPr>
              <w:spacing w:before="40" w:after="40"/>
              <w:rPr>
                <w:ins w:id="6" w:author="Omid Ghiyasian" w:date="2016-06-19T17:13:00Z"/>
              </w:rPr>
            </w:pPr>
            <w:ins w:id="7" w:author="Omid Ghiyasian" w:date="2016-06-19T17:13:00Z">
              <w:r>
                <w:t>19/06/16</w:t>
              </w:r>
            </w:ins>
          </w:p>
        </w:tc>
        <w:tc>
          <w:tcPr>
            <w:tcW w:w="4954" w:type="dxa"/>
            <w:tcBorders>
              <w:top w:val="single" w:sz="12" w:space="0" w:color="000000"/>
              <w:bottom w:val="single" w:sz="12" w:space="0" w:color="000000"/>
            </w:tcBorders>
          </w:tcPr>
          <w:p w14:paraId="609FE1C5" w14:textId="5F38AE5F" w:rsidR="00D37EAF" w:rsidRDefault="00D37EAF" w:rsidP="009254F7">
            <w:pPr>
              <w:spacing w:before="40" w:after="40"/>
              <w:rPr>
                <w:ins w:id="8" w:author="Omid Ghiyasian" w:date="2016-06-19T17:13:00Z"/>
              </w:rPr>
            </w:pPr>
            <w:ins w:id="9" w:author="Omid Ghiyasian" w:date="2016-06-19T17:14:00Z">
              <w:r>
                <w:t>SQA Feedback</w:t>
              </w:r>
            </w:ins>
          </w:p>
        </w:tc>
        <w:tc>
          <w:tcPr>
            <w:tcW w:w="1584" w:type="dxa"/>
            <w:tcBorders>
              <w:top w:val="single" w:sz="12" w:space="0" w:color="000000"/>
              <w:bottom w:val="single" w:sz="12" w:space="0" w:color="000000"/>
            </w:tcBorders>
          </w:tcPr>
          <w:p w14:paraId="70A52E63" w14:textId="77777777" w:rsidR="00D37EAF" w:rsidRDefault="00D37EAF" w:rsidP="009254F7">
            <w:pPr>
              <w:spacing w:before="40" w:after="40"/>
              <w:rPr>
                <w:ins w:id="10" w:author="Omid Ghiyasian" w:date="2016-06-19T17:13:00Z"/>
              </w:rPr>
            </w:pPr>
          </w:p>
        </w:tc>
      </w:tr>
      <w:tr w:rsidR="000D674C" w:rsidRPr="00591C5D" w14:paraId="143B405F" w14:textId="77777777" w:rsidTr="009254F7">
        <w:tc>
          <w:tcPr>
            <w:tcW w:w="2160" w:type="dxa"/>
            <w:tcBorders>
              <w:top w:val="single" w:sz="12" w:space="0" w:color="000000"/>
              <w:bottom w:val="single" w:sz="12" w:space="0" w:color="000000"/>
            </w:tcBorders>
          </w:tcPr>
          <w:p w14:paraId="0693510B" w14:textId="65936038" w:rsidR="000D674C" w:rsidRPr="00591C5D" w:rsidRDefault="000D674C" w:rsidP="009254F7">
            <w:pPr>
              <w:spacing w:before="40" w:after="40"/>
              <w:rPr>
                <w:b/>
              </w:rPr>
            </w:pPr>
            <w:r>
              <w:t>Clive Shen</w:t>
            </w:r>
          </w:p>
        </w:tc>
        <w:tc>
          <w:tcPr>
            <w:tcW w:w="1170" w:type="dxa"/>
            <w:tcBorders>
              <w:top w:val="single" w:sz="12" w:space="0" w:color="000000"/>
              <w:bottom w:val="single" w:sz="12" w:space="0" w:color="000000"/>
            </w:tcBorders>
          </w:tcPr>
          <w:p w14:paraId="5C98D6E1" w14:textId="61DF3E2D" w:rsidR="000D674C" w:rsidRPr="00591C5D" w:rsidRDefault="000D674C" w:rsidP="009254F7">
            <w:pPr>
              <w:spacing w:before="40" w:after="40"/>
              <w:rPr>
                <w:b/>
              </w:rPr>
            </w:pPr>
            <w:r>
              <w:t>17/06/16</w:t>
            </w:r>
          </w:p>
        </w:tc>
        <w:tc>
          <w:tcPr>
            <w:tcW w:w="4954" w:type="dxa"/>
            <w:tcBorders>
              <w:top w:val="single" w:sz="12" w:space="0" w:color="000000"/>
              <w:bottom w:val="single" w:sz="12" w:space="0" w:color="000000"/>
            </w:tcBorders>
          </w:tcPr>
          <w:p w14:paraId="6E78654E" w14:textId="4C612B86" w:rsidR="000D674C" w:rsidRPr="00591C5D" w:rsidRDefault="000D674C" w:rsidP="009254F7">
            <w:pPr>
              <w:spacing w:before="40" w:after="40"/>
              <w:rPr>
                <w:b/>
              </w:rPr>
            </w:pPr>
            <w:r>
              <w:t>Edit based on new template</w:t>
            </w:r>
          </w:p>
        </w:tc>
        <w:tc>
          <w:tcPr>
            <w:tcW w:w="1584" w:type="dxa"/>
            <w:tcBorders>
              <w:top w:val="single" w:sz="12" w:space="0" w:color="000000"/>
              <w:bottom w:val="single" w:sz="12" w:space="0" w:color="000000"/>
            </w:tcBorders>
          </w:tcPr>
          <w:p w14:paraId="1BD34CEF" w14:textId="2D1A9EC0" w:rsidR="000D674C" w:rsidRPr="000D674C" w:rsidRDefault="000D674C" w:rsidP="009254F7">
            <w:pPr>
              <w:spacing w:before="40" w:after="40"/>
            </w:pPr>
            <w:r>
              <w:t>v0.5</w:t>
            </w:r>
          </w:p>
        </w:tc>
        <w:bookmarkStart w:id="11" w:name="_GoBack"/>
        <w:bookmarkEnd w:id="11"/>
      </w:tr>
      <w:tr w:rsidR="000D674C" w:rsidRPr="00591C5D" w14:paraId="4CC1FF41" w14:textId="77777777" w:rsidTr="009254F7">
        <w:trPr>
          <w:trHeight w:val="340"/>
        </w:trPr>
        <w:tc>
          <w:tcPr>
            <w:tcW w:w="2160" w:type="dxa"/>
            <w:tcBorders>
              <w:top w:val="nil"/>
            </w:tcBorders>
          </w:tcPr>
          <w:p w14:paraId="200BD46D" w14:textId="0AE85B87" w:rsidR="000D674C" w:rsidRPr="00591C5D" w:rsidRDefault="000D674C" w:rsidP="009254F7">
            <w:pPr>
              <w:spacing w:before="40" w:after="40"/>
            </w:pPr>
            <w:r w:rsidRPr="00591C5D">
              <w:t>Tom West</w:t>
            </w:r>
          </w:p>
        </w:tc>
        <w:tc>
          <w:tcPr>
            <w:tcW w:w="1170" w:type="dxa"/>
            <w:tcBorders>
              <w:top w:val="nil"/>
            </w:tcBorders>
          </w:tcPr>
          <w:p w14:paraId="00E11877" w14:textId="2B74BF8E" w:rsidR="000D674C" w:rsidRPr="00591C5D" w:rsidRDefault="000D674C" w:rsidP="009254F7">
            <w:pPr>
              <w:spacing w:before="40" w:after="40"/>
            </w:pPr>
            <w:r w:rsidRPr="00591C5D">
              <w:t>31/05/16</w:t>
            </w:r>
          </w:p>
        </w:tc>
        <w:tc>
          <w:tcPr>
            <w:tcW w:w="4954" w:type="dxa"/>
            <w:tcBorders>
              <w:top w:val="nil"/>
            </w:tcBorders>
          </w:tcPr>
          <w:p w14:paraId="56744FEA" w14:textId="63982740" w:rsidR="000D674C" w:rsidRPr="00591C5D" w:rsidRDefault="000D674C" w:rsidP="009254F7">
            <w:pPr>
              <w:spacing w:before="40" w:after="40"/>
            </w:pPr>
            <w:r w:rsidRPr="00591C5D">
              <w:t>Aligned Introduction &amp; Formatting</w:t>
            </w:r>
          </w:p>
        </w:tc>
        <w:tc>
          <w:tcPr>
            <w:tcW w:w="1584" w:type="dxa"/>
            <w:tcBorders>
              <w:top w:val="nil"/>
            </w:tcBorders>
          </w:tcPr>
          <w:p w14:paraId="472AB72C" w14:textId="5F2338A4" w:rsidR="000D674C" w:rsidRPr="00591C5D" w:rsidRDefault="000D674C" w:rsidP="009254F7">
            <w:pPr>
              <w:spacing w:before="40" w:after="40"/>
            </w:pPr>
            <w:r w:rsidRPr="00591C5D">
              <w:t>v0.4</w:t>
            </w:r>
          </w:p>
        </w:tc>
      </w:tr>
      <w:tr w:rsidR="000D674C" w:rsidRPr="00591C5D" w14:paraId="40AF826C" w14:textId="77777777" w:rsidTr="009254F7">
        <w:trPr>
          <w:trHeight w:val="340"/>
        </w:trPr>
        <w:tc>
          <w:tcPr>
            <w:tcW w:w="2160" w:type="dxa"/>
            <w:tcBorders>
              <w:top w:val="nil"/>
            </w:tcBorders>
          </w:tcPr>
          <w:p w14:paraId="6F3B83E2" w14:textId="77777777" w:rsidR="000D674C" w:rsidRPr="00591C5D" w:rsidRDefault="000D674C" w:rsidP="009254F7">
            <w:pPr>
              <w:spacing w:before="40" w:after="40"/>
            </w:pPr>
            <w:r w:rsidRPr="00591C5D">
              <w:t>Clive Shen</w:t>
            </w:r>
          </w:p>
        </w:tc>
        <w:tc>
          <w:tcPr>
            <w:tcW w:w="1170" w:type="dxa"/>
            <w:tcBorders>
              <w:top w:val="nil"/>
            </w:tcBorders>
          </w:tcPr>
          <w:p w14:paraId="593F73E1" w14:textId="77777777" w:rsidR="000D674C" w:rsidRPr="00591C5D" w:rsidRDefault="000D674C" w:rsidP="009254F7">
            <w:pPr>
              <w:spacing w:before="40" w:after="40"/>
            </w:pPr>
            <w:r w:rsidRPr="00591C5D">
              <w:t>31/05/16</w:t>
            </w:r>
          </w:p>
        </w:tc>
        <w:tc>
          <w:tcPr>
            <w:tcW w:w="4954" w:type="dxa"/>
            <w:tcBorders>
              <w:top w:val="nil"/>
            </w:tcBorders>
          </w:tcPr>
          <w:p w14:paraId="724D6576" w14:textId="77777777" w:rsidR="000D674C" w:rsidRPr="00591C5D" w:rsidRDefault="000D674C" w:rsidP="009254F7">
            <w:pPr>
              <w:spacing w:before="40" w:after="40"/>
            </w:pPr>
            <w:r w:rsidRPr="00591C5D">
              <w:t>Update product perspective and functions, as well as actors and use cases.</w:t>
            </w:r>
          </w:p>
        </w:tc>
        <w:tc>
          <w:tcPr>
            <w:tcW w:w="1584" w:type="dxa"/>
            <w:tcBorders>
              <w:top w:val="nil"/>
            </w:tcBorders>
          </w:tcPr>
          <w:p w14:paraId="1E3A6132" w14:textId="77777777" w:rsidR="000D674C" w:rsidRPr="00591C5D" w:rsidRDefault="000D674C" w:rsidP="009254F7">
            <w:pPr>
              <w:spacing w:before="40" w:after="40"/>
            </w:pPr>
            <w:r w:rsidRPr="00591C5D">
              <w:t>v0.3</w:t>
            </w:r>
          </w:p>
        </w:tc>
      </w:tr>
      <w:tr w:rsidR="000D674C" w:rsidRPr="00591C5D" w14:paraId="15F2D236" w14:textId="77777777" w:rsidTr="009254F7">
        <w:tc>
          <w:tcPr>
            <w:tcW w:w="2160" w:type="dxa"/>
            <w:tcBorders>
              <w:bottom w:val="single" w:sz="12" w:space="0" w:color="000000"/>
            </w:tcBorders>
          </w:tcPr>
          <w:p w14:paraId="282B391C" w14:textId="77777777" w:rsidR="000D674C" w:rsidRPr="00591C5D" w:rsidRDefault="000D674C" w:rsidP="009254F7">
            <w:pPr>
              <w:spacing w:before="40" w:after="40"/>
            </w:pPr>
            <w:r w:rsidRPr="00591C5D">
              <w:t>Clive Shen</w:t>
            </w:r>
          </w:p>
        </w:tc>
        <w:tc>
          <w:tcPr>
            <w:tcW w:w="1170" w:type="dxa"/>
            <w:tcBorders>
              <w:bottom w:val="single" w:sz="12" w:space="0" w:color="000000"/>
            </w:tcBorders>
          </w:tcPr>
          <w:p w14:paraId="1D3AB2C7" w14:textId="77777777" w:rsidR="000D674C" w:rsidRPr="00591C5D" w:rsidRDefault="000D674C" w:rsidP="009254F7">
            <w:pPr>
              <w:spacing w:before="40" w:after="40"/>
            </w:pPr>
            <w:r w:rsidRPr="00591C5D">
              <w:t>17/05/16</w:t>
            </w:r>
          </w:p>
        </w:tc>
        <w:tc>
          <w:tcPr>
            <w:tcW w:w="4954" w:type="dxa"/>
            <w:tcBorders>
              <w:bottom w:val="single" w:sz="12" w:space="0" w:color="000000"/>
            </w:tcBorders>
          </w:tcPr>
          <w:p w14:paraId="6FE93A55" w14:textId="77777777" w:rsidR="000D674C" w:rsidRPr="00591C5D" w:rsidRDefault="000D674C" w:rsidP="009254F7">
            <w:pPr>
              <w:spacing w:before="40" w:after="40"/>
            </w:pPr>
            <w:r w:rsidRPr="00591C5D">
              <w:t>Description and functional requirements of system features related to the back end</w:t>
            </w:r>
          </w:p>
        </w:tc>
        <w:tc>
          <w:tcPr>
            <w:tcW w:w="1584" w:type="dxa"/>
            <w:tcBorders>
              <w:bottom w:val="single" w:sz="12" w:space="0" w:color="000000"/>
            </w:tcBorders>
          </w:tcPr>
          <w:p w14:paraId="616FB800" w14:textId="77777777" w:rsidR="000D674C" w:rsidRPr="00591C5D" w:rsidRDefault="000D674C" w:rsidP="009254F7">
            <w:pPr>
              <w:spacing w:before="40" w:after="40"/>
            </w:pPr>
            <w:r w:rsidRPr="00591C5D">
              <w:t>v0.2</w:t>
            </w:r>
          </w:p>
        </w:tc>
      </w:tr>
      <w:tr w:rsidR="000D674C" w:rsidRPr="00591C5D" w14:paraId="0D5764A2" w14:textId="77777777" w:rsidTr="009254F7">
        <w:tc>
          <w:tcPr>
            <w:tcW w:w="2160" w:type="dxa"/>
            <w:tcBorders>
              <w:bottom w:val="single" w:sz="12" w:space="0" w:color="000000"/>
            </w:tcBorders>
          </w:tcPr>
          <w:p w14:paraId="1F771EE9" w14:textId="77777777" w:rsidR="000D674C" w:rsidRPr="00591C5D" w:rsidRDefault="000D674C" w:rsidP="009254F7">
            <w:pPr>
              <w:spacing w:before="40" w:after="40"/>
            </w:pPr>
            <w:r w:rsidRPr="00591C5D">
              <w:t>Tom West</w:t>
            </w:r>
          </w:p>
        </w:tc>
        <w:tc>
          <w:tcPr>
            <w:tcW w:w="1170" w:type="dxa"/>
            <w:tcBorders>
              <w:bottom w:val="single" w:sz="12" w:space="0" w:color="000000"/>
            </w:tcBorders>
          </w:tcPr>
          <w:p w14:paraId="37E99A73" w14:textId="77777777" w:rsidR="000D674C" w:rsidRPr="00591C5D" w:rsidRDefault="000D674C" w:rsidP="009254F7">
            <w:pPr>
              <w:spacing w:before="40" w:after="40"/>
            </w:pPr>
            <w:r w:rsidRPr="00591C5D">
              <w:t>09/05/16</w:t>
            </w:r>
          </w:p>
        </w:tc>
        <w:tc>
          <w:tcPr>
            <w:tcW w:w="4954" w:type="dxa"/>
            <w:tcBorders>
              <w:bottom w:val="single" w:sz="12" w:space="0" w:color="000000"/>
            </w:tcBorders>
          </w:tcPr>
          <w:p w14:paraId="17D70466" w14:textId="77777777" w:rsidR="000D674C" w:rsidRPr="00591C5D" w:rsidRDefault="000D674C" w:rsidP="009254F7">
            <w:pPr>
              <w:spacing w:before="40" w:after="40"/>
            </w:pPr>
            <w:r w:rsidRPr="00591C5D">
              <w:t>Initial Draft</w:t>
            </w:r>
          </w:p>
        </w:tc>
        <w:tc>
          <w:tcPr>
            <w:tcW w:w="1584" w:type="dxa"/>
            <w:tcBorders>
              <w:bottom w:val="single" w:sz="12" w:space="0" w:color="000000"/>
            </w:tcBorders>
          </w:tcPr>
          <w:p w14:paraId="2ED06FA2" w14:textId="77777777" w:rsidR="000D674C" w:rsidRPr="00591C5D" w:rsidRDefault="000D674C" w:rsidP="009254F7">
            <w:pPr>
              <w:spacing w:before="40" w:after="40"/>
            </w:pPr>
            <w:r w:rsidRPr="00591C5D">
              <w:t>v0.1</w:t>
            </w:r>
          </w:p>
        </w:tc>
      </w:tr>
    </w:tbl>
    <w:p w14:paraId="6424EF84" w14:textId="77777777" w:rsidR="00C93FE7" w:rsidRPr="00591C5D" w:rsidRDefault="00C93FE7" w:rsidP="00C93FE7">
      <w:pPr>
        <w:pStyle w:val="Heading1"/>
        <w:numPr>
          <w:ilvl w:val="0"/>
          <w:numId w:val="3"/>
        </w:numPr>
      </w:pPr>
      <w:bookmarkStart w:id="12" w:name="h.3znysh7" w:colFirst="0" w:colLast="0"/>
      <w:bookmarkStart w:id="13" w:name="_Toc452061400"/>
      <w:bookmarkStart w:id="14" w:name="_Toc452068020"/>
      <w:bookmarkStart w:id="15" w:name="_Toc327831563"/>
      <w:bookmarkEnd w:id="12"/>
      <w:r w:rsidRPr="00591C5D">
        <w:t>Introduction</w:t>
      </w:r>
      <w:bookmarkEnd w:id="13"/>
      <w:bookmarkEnd w:id="14"/>
      <w:bookmarkEnd w:id="15"/>
    </w:p>
    <w:p w14:paraId="263AD225" w14:textId="197F427F" w:rsidR="009254F7" w:rsidRPr="009254F7" w:rsidRDefault="000D674C" w:rsidP="009254F7">
      <w:pPr>
        <w:pStyle w:val="Heading2"/>
        <w:numPr>
          <w:ilvl w:val="1"/>
          <w:numId w:val="3"/>
        </w:numPr>
      </w:pPr>
      <w:bookmarkStart w:id="16" w:name="h.2et92p0" w:colFirst="0" w:colLast="0"/>
      <w:bookmarkStart w:id="17" w:name="_Toc327831564"/>
      <w:bookmarkEnd w:id="16"/>
      <w:r>
        <w:t>Scope</w:t>
      </w:r>
      <w:bookmarkEnd w:id="17"/>
    </w:p>
    <w:p w14:paraId="2BBD93BA" w14:textId="77777777" w:rsidR="000D674C" w:rsidRPr="00EA0DE0" w:rsidRDefault="000D674C" w:rsidP="000D674C">
      <w:pPr>
        <w:pStyle w:val="Normal2"/>
      </w:pPr>
      <w:bookmarkStart w:id="18" w:name="h.1t3h5sf" w:colFirst="0" w:colLast="0"/>
      <w:bookmarkStart w:id="19" w:name="_Toc452061402"/>
      <w:bookmarkStart w:id="20" w:name="_Toc452502667"/>
      <w:bookmarkEnd w:id="18"/>
      <w:r w:rsidRPr="00EA0DE0">
        <w:t>Having a well-organized database and an efficient search engine help users to find the specific information they need in the shortest amount of time. By entering certain keywords in the search bar, articles related to those keywords should be shown. With the use of server-side scripting, administrators and moderators of UPOD can easily modify the contents of the webpages.</w:t>
      </w:r>
    </w:p>
    <w:p w14:paraId="4224DC88" w14:textId="7B8712CD" w:rsidR="00A9066F" w:rsidRPr="008B6D6A" w:rsidRDefault="000D674C" w:rsidP="00A9066F">
      <w:pPr>
        <w:pStyle w:val="Heading2"/>
        <w:numPr>
          <w:ilvl w:val="1"/>
          <w:numId w:val="3"/>
        </w:numPr>
      </w:pPr>
      <w:bookmarkStart w:id="21" w:name="_Toc327831565"/>
      <w:bookmarkEnd w:id="19"/>
      <w:bookmarkEnd w:id="20"/>
      <w:r>
        <w:t>Definition, Acronyms, and Abbreviations</w:t>
      </w:r>
      <w:bookmarkEnd w:id="21"/>
    </w:p>
    <w:p w14:paraId="669CE008" w14:textId="69A791FF" w:rsidR="00551AB2" w:rsidRPr="003C170B" w:rsidRDefault="000D674C" w:rsidP="000D674C">
      <w:pPr>
        <w:pStyle w:val="ListParagraph"/>
        <w:numPr>
          <w:ilvl w:val="0"/>
          <w:numId w:val="6"/>
        </w:numPr>
        <w:rPr>
          <w:u w:val="single"/>
        </w:rPr>
      </w:pPr>
      <w:r w:rsidRPr="003C170B">
        <w:rPr>
          <w:u w:val="single"/>
        </w:rPr>
        <w:t>A</w:t>
      </w:r>
      <w:r w:rsidR="003C170B" w:rsidRPr="003C170B">
        <w:rPr>
          <w:u w:val="single"/>
        </w:rPr>
        <w:t>dministrator</w:t>
      </w:r>
    </w:p>
    <w:p w14:paraId="13D0E8A6" w14:textId="77777777" w:rsidR="003C170B" w:rsidRPr="00EA0DE0" w:rsidRDefault="003C170B" w:rsidP="003C170B">
      <w:pPr>
        <w:ind w:left="480"/>
      </w:pPr>
      <w:r w:rsidRPr="00EA0DE0">
        <w:t>An administrator can login, logout, reset password, create an account for a moderator, update a moderator’s account status, alter permissions of moderators, list administrators, list moderators, add/delete/modify categories, and add/delete/modify pages</w:t>
      </w:r>
    </w:p>
    <w:p w14:paraId="671E685B" w14:textId="77777777" w:rsidR="003C170B" w:rsidRDefault="003C170B" w:rsidP="003C170B"/>
    <w:p w14:paraId="3B208553" w14:textId="705B216C" w:rsidR="003C170B" w:rsidRPr="003C170B" w:rsidRDefault="003C170B" w:rsidP="000D674C">
      <w:pPr>
        <w:pStyle w:val="ListParagraph"/>
        <w:numPr>
          <w:ilvl w:val="0"/>
          <w:numId w:val="6"/>
        </w:numPr>
        <w:rPr>
          <w:u w:val="single"/>
        </w:rPr>
      </w:pPr>
      <w:r w:rsidRPr="003C170B">
        <w:rPr>
          <w:u w:val="single"/>
        </w:rPr>
        <w:t>Moderator</w:t>
      </w:r>
    </w:p>
    <w:p w14:paraId="310853D9" w14:textId="77777777" w:rsidR="003C170B" w:rsidRPr="00EA0DE0" w:rsidRDefault="003C170B" w:rsidP="003C170B">
      <w:pPr>
        <w:pStyle w:val="Normal2"/>
        <w:ind w:left="480"/>
      </w:pPr>
      <w:r w:rsidRPr="00EA0DE0">
        <w:t>A moderator can login, logout, reset password, add/delete/modify categories, and add/delete/modify pages.</w:t>
      </w:r>
    </w:p>
    <w:p w14:paraId="4BA5812F" w14:textId="77777777" w:rsidR="003C170B" w:rsidRDefault="003C170B" w:rsidP="003C170B"/>
    <w:p w14:paraId="5C98E377" w14:textId="731E1A3A" w:rsidR="003C170B" w:rsidRPr="003C170B" w:rsidRDefault="003C170B" w:rsidP="000D674C">
      <w:pPr>
        <w:pStyle w:val="ListParagraph"/>
        <w:numPr>
          <w:ilvl w:val="0"/>
          <w:numId w:val="6"/>
        </w:numPr>
        <w:rPr>
          <w:u w:val="single"/>
        </w:rPr>
      </w:pPr>
      <w:r w:rsidRPr="003C170B">
        <w:rPr>
          <w:u w:val="single"/>
        </w:rPr>
        <w:t>User</w:t>
      </w:r>
    </w:p>
    <w:p w14:paraId="2115A814" w14:textId="77777777" w:rsidR="003C170B" w:rsidRPr="00EA0DE0" w:rsidRDefault="003C170B" w:rsidP="003C170B">
      <w:pPr>
        <w:pStyle w:val="Normal2"/>
        <w:ind w:left="480"/>
      </w:pPr>
      <w:r w:rsidRPr="00EA0DE0">
        <w:t>A user can view categories</w:t>
      </w:r>
      <w:r w:rsidRPr="00EA0DE0">
        <w:rPr>
          <w:lang w:eastAsia="zh-CN"/>
        </w:rPr>
        <w:t>/</w:t>
      </w:r>
      <w:r w:rsidRPr="00EA0DE0">
        <w:t>pages, search for categories/pages, and interact with graphs.</w:t>
      </w:r>
    </w:p>
    <w:p w14:paraId="0A19F3BF" w14:textId="77777777" w:rsidR="000D674C" w:rsidRDefault="000D674C" w:rsidP="000D674C"/>
    <w:p w14:paraId="172330BA" w14:textId="765AD640" w:rsidR="003C170B" w:rsidRPr="008B6D6A" w:rsidRDefault="003C170B" w:rsidP="003C170B">
      <w:pPr>
        <w:pStyle w:val="Heading2"/>
        <w:numPr>
          <w:ilvl w:val="1"/>
          <w:numId w:val="3"/>
        </w:numPr>
      </w:pPr>
      <w:bookmarkStart w:id="22" w:name="_Toc327831566"/>
      <w:r>
        <w:lastRenderedPageBreak/>
        <w:t>References</w:t>
      </w:r>
      <w:bookmarkEnd w:id="22"/>
    </w:p>
    <w:p w14:paraId="71CEC91F" w14:textId="77777777" w:rsidR="003C170B" w:rsidRPr="00EA0DE0" w:rsidRDefault="003C170B" w:rsidP="003C170B">
      <w:pPr>
        <w:pStyle w:val="Normal2"/>
        <w:numPr>
          <w:ilvl w:val="0"/>
          <w:numId w:val="6"/>
        </w:numPr>
      </w:pPr>
      <w:r w:rsidRPr="00EA0DE0">
        <w:t>IEEE. IEEE Std 830-1998 IEEE Recommended Practice for Software Requirements Specifications. IEEE Computer Society, 1998.</w:t>
      </w:r>
    </w:p>
    <w:p w14:paraId="278566BA" w14:textId="77777777" w:rsidR="003C170B" w:rsidRDefault="003C170B" w:rsidP="000D674C"/>
    <w:p w14:paraId="2F2137E8" w14:textId="19D4EAB7" w:rsidR="003C170B" w:rsidRPr="008B6D6A" w:rsidRDefault="003C170B" w:rsidP="003C170B">
      <w:pPr>
        <w:pStyle w:val="Heading2"/>
        <w:numPr>
          <w:ilvl w:val="1"/>
          <w:numId w:val="3"/>
        </w:numPr>
      </w:pPr>
      <w:bookmarkStart w:id="23" w:name="_Toc327831567"/>
      <w:r>
        <w:t>Overview</w:t>
      </w:r>
      <w:bookmarkEnd w:id="23"/>
    </w:p>
    <w:p w14:paraId="44814AD9" w14:textId="038E336E" w:rsidR="003C170B" w:rsidRDefault="003B6C14" w:rsidP="000D674C">
      <w:r>
        <w:t xml:space="preserve">The </w:t>
      </w:r>
      <w:r w:rsidR="00927046">
        <w:t>back end requirement discusses the following topics:</w:t>
      </w:r>
    </w:p>
    <w:p w14:paraId="7BF866D7" w14:textId="386BAD56" w:rsidR="00927046" w:rsidRDefault="00DD2E7A" w:rsidP="00927046">
      <w:pPr>
        <w:pStyle w:val="ListParagraph"/>
        <w:numPr>
          <w:ilvl w:val="0"/>
          <w:numId w:val="6"/>
        </w:numPr>
      </w:pPr>
      <w:r>
        <w:t>I</w:t>
      </w:r>
      <w:r w:rsidR="00927046">
        <w:t>nterfaces of the UPOD Back End</w:t>
      </w:r>
    </w:p>
    <w:p w14:paraId="3FB71705" w14:textId="75C0740E" w:rsidR="00927046" w:rsidRDefault="00DD2E7A" w:rsidP="00927046">
      <w:pPr>
        <w:pStyle w:val="ListParagraph"/>
        <w:numPr>
          <w:ilvl w:val="0"/>
          <w:numId w:val="6"/>
        </w:numPr>
      </w:pPr>
      <w:r>
        <w:t>F</w:t>
      </w:r>
      <w:r w:rsidR="00927046">
        <w:t>unctions of the UPOD Back End</w:t>
      </w:r>
    </w:p>
    <w:p w14:paraId="4CB4434B" w14:textId="3FF2951F" w:rsidR="00927046" w:rsidRDefault="00DD2E7A" w:rsidP="00927046">
      <w:pPr>
        <w:pStyle w:val="ListParagraph"/>
        <w:numPr>
          <w:ilvl w:val="0"/>
          <w:numId w:val="6"/>
        </w:numPr>
      </w:pPr>
      <w:r>
        <w:t>R</w:t>
      </w:r>
      <w:r w:rsidR="00927046">
        <w:t>equirements of the UPOD Back End</w:t>
      </w:r>
    </w:p>
    <w:p w14:paraId="584F8E1E" w14:textId="7F0BF627" w:rsidR="00DD2E7A" w:rsidRDefault="00DD2E7A" w:rsidP="00927046">
      <w:pPr>
        <w:pStyle w:val="ListParagraph"/>
        <w:numPr>
          <w:ilvl w:val="0"/>
          <w:numId w:val="6"/>
        </w:numPr>
      </w:pPr>
      <w:r>
        <w:t>Constraints of the UPOD Back End</w:t>
      </w:r>
    </w:p>
    <w:p w14:paraId="4582EAB7" w14:textId="77777777" w:rsidR="003C170B" w:rsidRDefault="003C170B" w:rsidP="000D674C"/>
    <w:p w14:paraId="4A73555B" w14:textId="77777777" w:rsidR="003C170B" w:rsidRDefault="003C170B" w:rsidP="000D674C"/>
    <w:p w14:paraId="459E6CF5" w14:textId="77777777" w:rsidR="003C170B" w:rsidRDefault="003C170B" w:rsidP="000D674C"/>
    <w:p w14:paraId="69C6D83B" w14:textId="77777777" w:rsidR="003C170B" w:rsidRDefault="003C170B" w:rsidP="000D674C"/>
    <w:p w14:paraId="0C62387D" w14:textId="77777777" w:rsidR="003C170B" w:rsidRDefault="003C170B" w:rsidP="000D674C"/>
    <w:p w14:paraId="2F1DB9DA" w14:textId="77777777" w:rsidR="003C170B" w:rsidRDefault="003C170B" w:rsidP="000D674C"/>
    <w:p w14:paraId="226F9AA4" w14:textId="77777777" w:rsidR="003C170B" w:rsidRDefault="003C170B" w:rsidP="000D674C"/>
    <w:p w14:paraId="2E8C5321" w14:textId="77777777" w:rsidR="003C170B" w:rsidRDefault="003C170B" w:rsidP="000D674C"/>
    <w:p w14:paraId="585DF2C0" w14:textId="77777777" w:rsidR="003C170B" w:rsidRDefault="003C170B" w:rsidP="000D674C"/>
    <w:p w14:paraId="2736A0D2" w14:textId="77777777" w:rsidR="003C170B" w:rsidRDefault="003C170B" w:rsidP="000D674C"/>
    <w:p w14:paraId="75C44F6F" w14:textId="77777777" w:rsidR="003C170B" w:rsidRDefault="003C170B" w:rsidP="000D674C"/>
    <w:p w14:paraId="0728498B" w14:textId="77777777" w:rsidR="003C170B" w:rsidRDefault="003C170B" w:rsidP="000D674C"/>
    <w:p w14:paraId="2F9A027C" w14:textId="77777777" w:rsidR="003C170B" w:rsidRDefault="003C170B" w:rsidP="000D674C"/>
    <w:p w14:paraId="425E103C" w14:textId="77777777" w:rsidR="003C170B" w:rsidRDefault="003C170B" w:rsidP="000D674C"/>
    <w:p w14:paraId="2DA1A8B0" w14:textId="77777777" w:rsidR="003C170B" w:rsidRDefault="003C170B" w:rsidP="000D674C"/>
    <w:p w14:paraId="2DD12814" w14:textId="77777777" w:rsidR="003C170B" w:rsidRDefault="003C170B" w:rsidP="000D674C"/>
    <w:p w14:paraId="4BFB4D53" w14:textId="77777777" w:rsidR="003C170B" w:rsidRDefault="003C170B" w:rsidP="000D674C"/>
    <w:p w14:paraId="02D23CA0" w14:textId="77777777" w:rsidR="003C170B" w:rsidRDefault="003C170B" w:rsidP="000D674C"/>
    <w:p w14:paraId="566C86F0" w14:textId="77777777" w:rsidR="003C170B" w:rsidRDefault="003C170B" w:rsidP="000D674C"/>
    <w:p w14:paraId="1C81839A" w14:textId="77777777" w:rsidR="003C170B" w:rsidRDefault="003C170B" w:rsidP="000D674C"/>
    <w:p w14:paraId="2FA27055" w14:textId="77777777" w:rsidR="003C170B" w:rsidRDefault="003C170B" w:rsidP="000D674C"/>
    <w:p w14:paraId="05BC2800" w14:textId="77777777" w:rsidR="003C170B" w:rsidRDefault="003C170B" w:rsidP="000D674C"/>
    <w:p w14:paraId="1E57478B" w14:textId="77777777" w:rsidR="003C170B" w:rsidRDefault="003C170B" w:rsidP="000D674C"/>
    <w:p w14:paraId="1560542C" w14:textId="77777777" w:rsidR="003C170B" w:rsidRDefault="003C170B" w:rsidP="000D674C"/>
    <w:p w14:paraId="2B89EA10" w14:textId="77777777" w:rsidR="003C170B" w:rsidRDefault="003C170B" w:rsidP="000D674C"/>
    <w:p w14:paraId="64E525A0" w14:textId="77777777" w:rsidR="003C170B" w:rsidRDefault="003C170B" w:rsidP="000D674C"/>
    <w:p w14:paraId="45E165B5" w14:textId="77777777" w:rsidR="003C170B" w:rsidRDefault="003C170B" w:rsidP="000D674C"/>
    <w:p w14:paraId="7307B0E2" w14:textId="77777777" w:rsidR="003C170B" w:rsidRDefault="003C170B" w:rsidP="000D674C"/>
    <w:p w14:paraId="0919D008" w14:textId="77777777" w:rsidR="003C170B" w:rsidRDefault="003C170B" w:rsidP="000D674C"/>
    <w:p w14:paraId="3E4E752F" w14:textId="77777777" w:rsidR="003C170B" w:rsidRDefault="003C170B" w:rsidP="000D674C"/>
    <w:p w14:paraId="62F26157" w14:textId="77777777" w:rsidR="003C170B" w:rsidRDefault="003C170B" w:rsidP="000D674C"/>
    <w:p w14:paraId="078D3B93" w14:textId="77777777" w:rsidR="003C170B" w:rsidRDefault="003C170B" w:rsidP="000D674C"/>
    <w:p w14:paraId="50331845" w14:textId="77777777" w:rsidR="003C170B" w:rsidRDefault="003C170B" w:rsidP="000D674C"/>
    <w:p w14:paraId="5336ECCD" w14:textId="77777777" w:rsidR="003C170B" w:rsidRDefault="003C170B" w:rsidP="000D674C"/>
    <w:p w14:paraId="7D27573A" w14:textId="77777777" w:rsidR="003C170B" w:rsidRDefault="003C170B" w:rsidP="000D674C"/>
    <w:p w14:paraId="694A3558" w14:textId="77777777" w:rsidR="003C170B" w:rsidRDefault="003C170B" w:rsidP="000D674C"/>
    <w:p w14:paraId="007AD6B4" w14:textId="77777777" w:rsidR="003C170B" w:rsidRPr="00591C5D" w:rsidRDefault="003C170B" w:rsidP="000D674C"/>
    <w:p w14:paraId="2B4B83D3" w14:textId="77777777" w:rsidR="00551AB2" w:rsidRDefault="00551AB2" w:rsidP="00C93FE7">
      <w:pPr>
        <w:pStyle w:val="Heading1"/>
        <w:numPr>
          <w:ilvl w:val="0"/>
          <w:numId w:val="1"/>
        </w:numPr>
        <w:spacing w:before="0"/>
      </w:pPr>
      <w:bookmarkStart w:id="24" w:name="h.2s8eyo1" w:colFirst="0" w:colLast="0"/>
      <w:bookmarkStart w:id="25" w:name="_Toc327831568"/>
      <w:bookmarkEnd w:id="24"/>
      <w:r w:rsidRPr="00591C5D">
        <w:t xml:space="preserve">Overall </w:t>
      </w:r>
      <w:commentRangeStart w:id="26"/>
      <w:r w:rsidRPr="00591C5D">
        <w:t>Description</w:t>
      </w:r>
      <w:bookmarkEnd w:id="25"/>
      <w:commentRangeEnd w:id="26"/>
      <w:r w:rsidR="00D37EAF">
        <w:rPr>
          <w:rStyle w:val="CommentReference"/>
          <w:b w:val="0"/>
          <w:lang w:eastAsia="en-US"/>
        </w:rPr>
        <w:commentReference w:id="26"/>
      </w:r>
    </w:p>
    <w:p w14:paraId="337E470C" w14:textId="0E786776" w:rsidR="003C170B" w:rsidRPr="003C170B" w:rsidRDefault="003C170B" w:rsidP="003C170B">
      <w:r w:rsidRPr="00EA0DE0">
        <w:rPr>
          <w:b/>
          <w:noProof/>
          <w:lang w:val="en-CA" w:eastAsia="en-CA"/>
        </w:rPr>
        <w:drawing>
          <wp:inline distT="0" distB="0" distL="0" distR="0" wp14:anchorId="3C25D403" wp14:editId="12434F22">
            <wp:extent cx="5486314" cy="3460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60804"/>
                    </a:xfrm>
                    <a:prstGeom prst="rect">
                      <a:avLst/>
                    </a:prstGeom>
                    <a:noFill/>
                    <a:ln>
                      <a:noFill/>
                    </a:ln>
                  </pic:spPr>
                </pic:pic>
              </a:graphicData>
            </a:graphic>
          </wp:inline>
        </w:drawing>
      </w:r>
    </w:p>
    <w:p w14:paraId="0B0D053B" w14:textId="77777777" w:rsidR="00551AB2" w:rsidRPr="00591C5D" w:rsidRDefault="00551AB2" w:rsidP="00551AB2">
      <w:pPr>
        <w:pStyle w:val="Heading2"/>
        <w:numPr>
          <w:ilvl w:val="1"/>
          <w:numId w:val="1"/>
        </w:numPr>
      </w:pPr>
      <w:bookmarkStart w:id="27" w:name="h.17dp8vu" w:colFirst="0" w:colLast="0"/>
      <w:bookmarkStart w:id="28" w:name="_Toc327831569"/>
      <w:bookmarkEnd w:id="27"/>
      <w:r w:rsidRPr="00591C5D">
        <w:t>Product Perspective</w:t>
      </w:r>
      <w:bookmarkEnd w:id="28"/>
    </w:p>
    <w:p w14:paraId="0D8E582B" w14:textId="55BA3B62" w:rsidR="00551AB2" w:rsidRDefault="00551AB2" w:rsidP="00551AB2">
      <w:pPr>
        <w:pStyle w:val="Normal1"/>
      </w:pPr>
      <w:r w:rsidRPr="00591C5D">
        <w:t>UPOD’s back end implementation needs the collaboration of both front end and back end teams, as the functionalities provided by the database and scriptin</w:t>
      </w:r>
      <w:r w:rsidR="003C170B">
        <w:t>g rely on the front-end design.</w:t>
      </w:r>
    </w:p>
    <w:p w14:paraId="1066E05E" w14:textId="77777777" w:rsidR="003C170B" w:rsidRDefault="003C170B" w:rsidP="00551AB2">
      <w:pPr>
        <w:pStyle w:val="Normal1"/>
      </w:pPr>
    </w:p>
    <w:p w14:paraId="6484F225" w14:textId="2AF70CC7" w:rsidR="003C170B" w:rsidRPr="003C170B" w:rsidRDefault="003C170B" w:rsidP="003C170B">
      <w:pPr>
        <w:pStyle w:val="Normal1"/>
        <w:numPr>
          <w:ilvl w:val="2"/>
          <w:numId w:val="1"/>
        </w:numPr>
        <w:rPr>
          <w:b/>
        </w:rPr>
      </w:pPr>
      <w:r w:rsidRPr="003C170B">
        <w:rPr>
          <w:b/>
        </w:rPr>
        <w:t>System Interfaces</w:t>
      </w:r>
    </w:p>
    <w:p w14:paraId="0F3BE337" w14:textId="77777777" w:rsidR="003C170B" w:rsidRDefault="003C170B" w:rsidP="003C170B">
      <w:pPr>
        <w:pStyle w:val="ListParagraph"/>
        <w:ind w:left="0"/>
      </w:pPr>
      <w:r>
        <w:t>UPOD operates on modern and standard browsers, including Safari, Google Chrome, Firefox, Internet Explorer, and Microsoft Edge.</w:t>
      </w:r>
    </w:p>
    <w:p w14:paraId="515A45FD" w14:textId="77777777" w:rsidR="003C170B" w:rsidRDefault="003C170B" w:rsidP="003C170B">
      <w:pPr>
        <w:pStyle w:val="Normal1"/>
      </w:pPr>
    </w:p>
    <w:p w14:paraId="5B4A6396" w14:textId="5F28FD7A" w:rsidR="003C170B" w:rsidRPr="003C170B" w:rsidRDefault="003C170B" w:rsidP="003C170B">
      <w:pPr>
        <w:pStyle w:val="Normal1"/>
        <w:numPr>
          <w:ilvl w:val="2"/>
          <w:numId w:val="1"/>
        </w:numPr>
        <w:rPr>
          <w:b/>
        </w:rPr>
      </w:pPr>
      <w:r w:rsidRPr="003C170B">
        <w:rPr>
          <w:b/>
        </w:rPr>
        <w:t>User Interfaces</w:t>
      </w:r>
    </w:p>
    <w:p w14:paraId="16362C86" w14:textId="77777777" w:rsidR="003C170B" w:rsidRPr="00EA0DE0" w:rsidRDefault="003C170B" w:rsidP="003C170B">
      <w:pPr>
        <w:pStyle w:val="ListParagraph"/>
        <w:numPr>
          <w:ilvl w:val="0"/>
          <w:numId w:val="6"/>
        </w:numPr>
      </w:pPr>
      <w:r w:rsidRPr="00EA0DE0">
        <w:t>N/A for back end</w:t>
      </w:r>
    </w:p>
    <w:p w14:paraId="042C14B9" w14:textId="77777777" w:rsidR="003C170B" w:rsidRDefault="003C170B" w:rsidP="003C170B">
      <w:pPr>
        <w:pStyle w:val="Normal1"/>
      </w:pPr>
    </w:p>
    <w:p w14:paraId="62B1EEF4" w14:textId="51DEB022" w:rsidR="003C170B" w:rsidRPr="003C170B" w:rsidRDefault="003C170B" w:rsidP="003C170B">
      <w:pPr>
        <w:pStyle w:val="Normal1"/>
        <w:numPr>
          <w:ilvl w:val="2"/>
          <w:numId w:val="1"/>
        </w:numPr>
        <w:rPr>
          <w:b/>
        </w:rPr>
      </w:pPr>
      <w:r w:rsidRPr="003C170B">
        <w:rPr>
          <w:b/>
        </w:rPr>
        <w:t>Software Interfaces</w:t>
      </w:r>
    </w:p>
    <w:p w14:paraId="357D63E9" w14:textId="77777777" w:rsidR="003C170B" w:rsidRDefault="003C170B" w:rsidP="003C170B">
      <w:pPr>
        <w:pStyle w:val="Normal1"/>
      </w:pPr>
    </w:p>
    <w:p w14:paraId="57955BB2" w14:textId="06D5E7C7" w:rsidR="003C170B" w:rsidRPr="003C170B" w:rsidRDefault="003C170B" w:rsidP="003C170B">
      <w:pPr>
        <w:pStyle w:val="Normal1"/>
        <w:numPr>
          <w:ilvl w:val="3"/>
          <w:numId w:val="1"/>
        </w:numPr>
        <w:rPr>
          <w:u w:val="single"/>
        </w:rPr>
      </w:pPr>
      <w:r w:rsidRPr="003C170B">
        <w:rPr>
          <w:u w:val="single"/>
        </w:rPr>
        <w:t>Database</w:t>
      </w:r>
    </w:p>
    <w:p w14:paraId="4D48AA4D" w14:textId="77777777" w:rsidR="003C170B" w:rsidRPr="00EA0DE0" w:rsidRDefault="003C170B" w:rsidP="003C170B">
      <w:pPr>
        <w:pStyle w:val="ListParagraph"/>
        <w:ind w:left="0"/>
      </w:pPr>
      <w:r w:rsidRPr="003C170B">
        <w:rPr>
          <w:rFonts w:eastAsia="Arial"/>
        </w:rPr>
        <w:lastRenderedPageBreak/>
        <w:t xml:space="preserve">A database is used to store and organize data. In the database of this website, the types of data stored include administration information table, formula variables, and articles. </w:t>
      </w:r>
    </w:p>
    <w:p w14:paraId="1C1C1141" w14:textId="77777777" w:rsidR="003C170B" w:rsidRPr="00EA0DE0" w:rsidRDefault="003C170B" w:rsidP="003C170B">
      <w:pPr>
        <w:pStyle w:val="ListParagraph"/>
        <w:numPr>
          <w:ilvl w:val="0"/>
          <w:numId w:val="6"/>
        </w:numPr>
      </w:pPr>
      <w:r w:rsidRPr="003C170B">
        <w:rPr>
          <w:rFonts w:eastAsia="Arial"/>
        </w:rPr>
        <w:t>Build connections between related articles.</w:t>
      </w:r>
    </w:p>
    <w:p w14:paraId="7BCEAF8B" w14:textId="77777777" w:rsidR="003C170B" w:rsidRPr="00EA0DE0" w:rsidRDefault="003C170B" w:rsidP="003C170B">
      <w:pPr>
        <w:pStyle w:val="ListParagraph"/>
        <w:numPr>
          <w:ilvl w:val="0"/>
          <w:numId w:val="6"/>
        </w:numPr>
      </w:pPr>
      <w:r w:rsidRPr="003C170B">
        <w:rPr>
          <w:rFonts w:eastAsia="Arial"/>
        </w:rPr>
        <w:t xml:space="preserve">Ensure information is always stored only once. </w:t>
      </w:r>
    </w:p>
    <w:p w14:paraId="43316BE5" w14:textId="77777777" w:rsidR="003C170B" w:rsidRPr="00EA0DE0" w:rsidRDefault="003C170B" w:rsidP="003C170B">
      <w:pPr>
        <w:pStyle w:val="ListParagraph"/>
        <w:numPr>
          <w:ilvl w:val="0"/>
          <w:numId w:val="6"/>
        </w:numPr>
      </w:pPr>
      <w:r w:rsidRPr="003C170B">
        <w:rPr>
          <w:rFonts w:eastAsia="Arial"/>
        </w:rPr>
        <w:t>Improve the implementation of a search engine.</w:t>
      </w:r>
    </w:p>
    <w:p w14:paraId="5A050888" w14:textId="77777777" w:rsidR="003C170B" w:rsidRPr="00B2182F" w:rsidRDefault="003C170B" w:rsidP="003C170B">
      <w:pPr>
        <w:pStyle w:val="ListParagraph"/>
        <w:numPr>
          <w:ilvl w:val="0"/>
          <w:numId w:val="6"/>
        </w:numPr>
      </w:pPr>
      <w:r w:rsidRPr="003C170B">
        <w:rPr>
          <w:rFonts w:eastAsia="Arial"/>
        </w:rPr>
        <w:t>Potential issues of scalability and reliability can be minimized.</w:t>
      </w:r>
    </w:p>
    <w:p w14:paraId="2E494E2C" w14:textId="77777777" w:rsidR="003C170B" w:rsidRDefault="003C170B" w:rsidP="003C170B">
      <w:pPr>
        <w:pStyle w:val="Normal1"/>
      </w:pPr>
    </w:p>
    <w:p w14:paraId="219C5E2F" w14:textId="662630BB" w:rsidR="003C170B" w:rsidRPr="003C170B" w:rsidRDefault="003C170B" w:rsidP="003C170B">
      <w:pPr>
        <w:pStyle w:val="Normal1"/>
        <w:numPr>
          <w:ilvl w:val="3"/>
          <w:numId w:val="1"/>
        </w:numPr>
        <w:rPr>
          <w:u w:val="single"/>
        </w:rPr>
      </w:pPr>
      <w:r w:rsidRPr="003C170B">
        <w:rPr>
          <w:u w:val="single"/>
        </w:rPr>
        <w:t>User Management Portal (UMP)</w:t>
      </w:r>
    </w:p>
    <w:p w14:paraId="21C04BEA" w14:textId="77777777" w:rsidR="003C170B" w:rsidRPr="00EA0DE0" w:rsidRDefault="003C170B" w:rsidP="003C170B">
      <w:pPr>
        <w:pStyle w:val="ListParagraph"/>
        <w:numPr>
          <w:ilvl w:val="0"/>
          <w:numId w:val="9"/>
        </w:numPr>
      </w:pPr>
      <w:r w:rsidRPr="00B2182F">
        <w:rPr>
          <w:rFonts w:eastAsia="Arial"/>
        </w:rPr>
        <w:t>Allow administrators to manage moderators and modify permission of each moderator.</w:t>
      </w:r>
    </w:p>
    <w:p w14:paraId="692D0184" w14:textId="77777777" w:rsidR="003C170B" w:rsidRPr="00EA0DE0" w:rsidRDefault="003C170B" w:rsidP="003C170B">
      <w:pPr>
        <w:pStyle w:val="ListParagraph"/>
        <w:numPr>
          <w:ilvl w:val="0"/>
          <w:numId w:val="9"/>
        </w:numPr>
      </w:pPr>
      <w:r w:rsidRPr="00E57A68">
        <w:rPr>
          <w:rFonts w:eastAsia="Arial"/>
        </w:rPr>
        <w:t>Add, delete, or edit page layouts and contents.</w:t>
      </w:r>
    </w:p>
    <w:p w14:paraId="47513F51" w14:textId="77777777" w:rsidR="003C170B" w:rsidRDefault="003C170B" w:rsidP="003C170B">
      <w:pPr>
        <w:pStyle w:val="Normal1"/>
      </w:pPr>
    </w:p>
    <w:p w14:paraId="42910E4E" w14:textId="1D0AA3EB" w:rsidR="003C170B" w:rsidRPr="003C170B" w:rsidRDefault="003C170B" w:rsidP="003C170B">
      <w:pPr>
        <w:pStyle w:val="Normal1"/>
        <w:numPr>
          <w:ilvl w:val="2"/>
          <w:numId w:val="1"/>
        </w:numPr>
        <w:rPr>
          <w:b/>
        </w:rPr>
      </w:pPr>
      <w:r w:rsidRPr="003C170B">
        <w:rPr>
          <w:b/>
        </w:rPr>
        <w:t>Communication Interfaces</w:t>
      </w:r>
    </w:p>
    <w:p w14:paraId="022C6970" w14:textId="77777777" w:rsidR="003C170B" w:rsidRDefault="003C170B" w:rsidP="003C170B">
      <w:pPr>
        <w:pStyle w:val="Normal1"/>
      </w:pPr>
    </w:p>
    <w:p w14:paraId="051E6F64" w14:textId="13FB7F7B" w:rsidR="003C170B" w:rsidRPr="003C170B" w:rsidRDefault="003C170B" w:rsidP="003C170B">
      <w:pPr>
        <w:pStyle w:val="Normal1"/>
        <w:numPr>
          <w:ilvl w:val="3"/>
          <w:numId w:val="1"/>
        </w:numPr>
        <w:rPr>
          <w:u w:val="single"/>
        </w:rPr>
      </w:pPr>
      <w:r w:rsidRPr="003C170B">
        <w:rPr>
          <w:u w:val="single"/>
        </w:rPr>
        <w:t>Hypertext Transfer Protocol (HTTP)</w:t>
      </w:r>
    </w:p>
    <w:p w14:paraId="150783BF" w14:textId="77777777" w:rsidR="003C170B" w:rsidRDefault="003C170B" w:rsidP="003C170B">
      <w:pPr>
        <w:pStyle w:val="ListParagraph"/>
        <w:ind w:left="0"/>
      </w:pPr>
      <w:r w:rsidRPr="00EA0DE0">
        <w:t>HTTP is the underlying protocol used by the World Wide Web, which is a set of rules for transferring files.</w:t>
      </w:r>
    </w:p>
    <w:p w14:paraId="57C58896" w14:textId="77777777" w:rsidR="003C170B" w:rsidRDefault="003C170B" w:rsidP="003C170B">
      <w:pPr>
        <w:pStyle w:val="Normal1"/>
      </w:pPr>
    </w:p>
    <w:p w14:paraId="7BA3F071" w14:textId="57ED6404" w:rsidR="003C170B" w:rsidRPr="003C170B" w:rsidRDefault="003C170B" w:rsidP="003C170B">
      <w:pPr>
        <w:pStyle w:val="Normal1"/>
        <w:numPr>
          <w:ilvl w:val="3"/>
          <w:numId w:val="1"/>
        </w:numPr>
        <w:rPr>
          <w:u w:val="single"/>
        </w:rPr>
      </w:pPr>
      <w:r w:rsidRPr="003C170B">
        <w:rPr>
          <w:u w:val="single"/>
        </w:rPr>
        <w:t>Hypertext Transfer Protocol Secure (HTTPS)</w:t>
      </w:r>
    </w:p>
    <w:p w14:paraId="1F493ACC" w14:textId="77777777" w:rsidR="003C170B" w:rsidRPr="00EA0DE0" w:rsidRDefault="003C170B" w:rsidP="003C170B">
      <w:pPr>
        <w:pStyle w:val="ListParagraph"/>
        <w:ind w:left="0"/>
      </w:pPr>
      <w:r w:rsidRPr="00EA0DE0">
        <w:t>HTTPS is a protocol for secure communication, which consists of communication over HTTP within a connection encrypted by Transport Layer Security (TLS) or Secure Sockets Layer (SSL).</w:t>
      </w:r>
    </w:p>
    <w:p w14:paraId="5015D31C" w14:textId="77777777" w:rsidR="003C170B" w:rsidRDefault="003C170B" w:rsidP="003C170B">
      <w:pPr>
        <w:pStyle w:val="Normal1"/>
      </w:pPr>
    </w:p>
    <w:p w14:paraId="6717F479" w14:textId="617A6008" w:rsidR="003C170B" w:rsidRPr="003C170B" w:rsidRDefault="003C170B" w:rsidP="003C170B">
      <w:pPr>
        <w:pStyle w:val="Normal1"/>
        <w:numPr>
          <w:ilvl w:val="2"/>
          <w:numId w:val="1"/>
        </w:numPr>
        <w:rPr>
          <w:b/>
        </w:rPr>
      </w:pPr>
      <w:r w:rsidRPr="003C170B">
        <w:rPr>
          <w:b/>
        </w:rPr>
        <w:t>Memory Constraints</w:t>
      </w:r>
    </w:p>
    <w:p w14:paraId="3C3F3FAB" w14:textId="76459925" w:rsidR="003C170B" w:rsidRDefault="003C170B" w:rsidP="003C170B">
      <w:pPr>
        <w:pStyle w:val="Normal1"/>
        <w:numPr>
          <w:ilvl w:val="0"/>
          <w:numId w:val="10"/>
        </w:numPr>
      </w:pPr>
      <w:r>
        <w:t>N/A</w:t>
      </w:r>
    </w:p>
    <w:p w14:paraId="2EC2F5BD" w14:textId="77777777" w:rsidR="003C170B" w:rsidRPr="00591C5D" w:rsidRDefault="003C170B" w:rsidP="003C170B">
      <w:pPr>
        <w:pStyle w:val="Normal1"/>
      </w:pPr>
    </w:p>
    <w:p w14:paraId="28D911C9" w14:textId="6E8BAD15" w:rsidR="00551AB2" w:rsidRPr="00591C5D" w:rsidRDefault="003C170B" w:rsidP="00551AB2">
      <w:pPr>
        <w:pStyle w:val="Heading2"/>
        <w:numPr>
          <w:ilvl w:val="1"/>
          <w:numId w:val="1"/>
        </w:numPr>
      </w:pPr>
      <w:bookmarkStart w:id="29" w:name="h.3rdcrjn" w:colFirst="0" w:colLast="0"/>
      <w:bookmarkStart w:id="30" w:name="_Toc327831570"/>
      <w:bookmarkEnd w:id="29"/>
      <w:r>
        <w:t>Constraints</w:t>
      </w:r>
      <w:bookmarkEnd w:id="30"/>
    </w:p>
    <w:p w14:paraId="522E4BA9" w14:textId="77777777" w:rsidR="003C170B" w:rsidRPr="00B2182F" w:rsidRDefault="003C170B" w:rsidP="003C170B">
      <w:pPr>
        <w:pStyle w:val="ListParagraph"/>
        <w:ind w:left="0"/>
      </w:pPr>
      <w:r>
        <w:t>The budget of UPOD is zero, so any software must be free to use.</w:t>
      </w:r>
    </w:p>
    <w:p w14:paraId="46FF1BF4" w14:textId="77777777" w:rsidR="00551AB2" w:rsidRPr="00591C5D" w:rsidRDefault="00551AB2" w:rsidP="00551AB2">
      <w:pPr>
        <w:pStyle w:val="Normal1"/>
      </w:pPr>
    </w:p>
    <w:p w14:paraId="069702E1" w14:textId="3DEB28E6" w:rsidR="00551AB2" w:rsidRPr="00591C5D" w:rsidRDefault="00551AB2" w:rsidP="00551AB2">
      <w:pPr>
        <w:pStyle w:val="Normal1"/>
        <w:ind w:left="1440"/>
      </w:pPr>
      <w:bookmarkStart w:id="31" w:name="h.26in1rg" w:colFirst="0" w:colLast="0"/>
      <w:bookmarkEnd w:id="31"/>
      <w:r w:rsidRPr="00591C5D">
        <w:br w:type="page"/>
      </w:r>
    </w:p>
    <w:p w14:paraId="6A5613E7" w14:textId="77777777" w:rsidR="00551AB2" w:rsidRPr="00591C5D" w:rsidRDefault="00551AB2" w:rsidP="00551AB2"/>
    <w:p w14:paraId="03467E88" w14:textId="103E0EBE" w:rsidR="00551AB2" w:rsidRPr="00591C5D" w:rsidRDefault="003C170B" w:rsidP="00551AB2">
      <w:pPr>
        <w:pStyle w:val="Heading1"/>
        <w:numPr>
          <w:ilvl w:val="0"/>
          <w:numId w:val="1"/>
        </w:numPr>
        <w:spacing w:before="0"/>
      </w:pPr>
      <w:bookmarkStart w:id="32" w:name="h.2jxsxqh" w:colFirst="0" w:colLast="0"/>
      <w:bookmarkStart w:id="33" w:name="_Toc327831571"/>
      <w:bookmarkEnd w:id="32"/>
      <w:r>
        <w:t>Specific Requirements</w:t>
      </w:r>
      <w:bookmarkEnd w:id="33"/>
    </w:p>
    <w:p w14:paraId="78138D52" w14:textId="7A3F1763" w:rsidR="003B6C14" w:rsidRDefault="003C170B" w:rsidP="003B6C14">
      <w:pPr>
        <w:pStyle w:val="Heading2"/>
        <w:numPr>
          <w:ilvl w:val="1"/>
          <w:numId w:val="1"/>
        </w:numPr>
      </w:pPr>
      <w:bookmarkStart w:id="34" w:name="h.z337ya" w:colFirst="0" w:colLast="0"/>
      <w:bookmarkStart w:id="35" w:name="_Toc327831572"/>
      <w:bookmarkEnd w:id="34"/>
      <w:r>
        <w:t>External</w:t>
      </w:r>
      <w:r w:rsidR="00551AB2" w:rsidRPr="00591C5D">
        <w:t xml:space="preserve"> Interfaces</w:t>
      </w:r>
      <w:bookmarkEnd w:id="35"/>
    </w:p>
    <w:p w14:paraId="61712B2C" w14:textId="39558CCE" w:rsidR="003B6C14" w:rsidRPr="003B6C14" w:rsidRDefault="003B6C14" w:rsidP="003B6C14">
      <w:pPr>
        <w:pStyle w:val="ListParagraph"/>
        <w:numPr>
          <w:ilvl w:val="0"/>
          <w:numId w:val="10"/>
        </w:numPr>
      </w:pPr>
      <w:r>
        <w:t>N/A</w:t>
      </w:r>
    </w:p>
    <w:p w14:paraId="7D678ED6" w14:textId="07D5C9B4" w:rsidR="00551AB2" w:rsidRDefault="003C170B" w:rsidP="00551AB2">
      <w:pPr>
        <w:pStyle w:val="Heading2"/>
        <w:numPr>
          <w:ilvl w:val="1"/>
          <w:numId w:val="1"/>
        </w:numPr>
      </w:pPr>
      <w:bookmarkStart w:id="36" w:name="h.3j2qqm3" w:colFirst="0" w:colLast="0"/>
      <w:bookmarkStart w:id="37" w:name="_Toc327831573"/>
      <w:bookmarkEnd w:id="36"/>
      <w:r>
        <w:t>Functions</w:t>
      </w:r>
      <w:bookmarkEnd w:id="37"/>
    </w:p>
    <w:p w14:paraId="7381D16D" w14:textId="77777777" w:rsidR="003B6C14" w:rsidRPr="00EA0DE0" w:rsidRDefault="003B6C14" w:rsidP="003B6C14">
      <w:pPr>
        <w:pStyle w:val="ListParagraph"/>
        <w:ind w:left="0"/>
      </w:pPr>
      <w:r w:rsidRPr="00EA0DE0">
        <w:t>The following is a list of use cases that are available for actors.</w:t>
      </w:r>
    </w:p>
    <w:p w14:paraId="2DF6E37C" w14:textId="77777777" w:rsidR="003B6C14" w:rsidRDefault="003B6C14" w:rsidP="003B6C14"/>
    <w:p w14:paraId="0079ADD9" w14:textId="77777777" w:rsidR="003B6C14" w:rsidRPr="00FF3C9C" w:rsidRDefault="003B6C14" w:rsidP="003B6C14">
      <w:pPr>
        <w:pStyle w:val="Normal2"/>
        <w:numPr>
          <w:ilvl w:val="0"/>
          <w:numId w:val="2"/>
        </w:numPr>
        <w:rPr>
          <w:u w:val="single"/>
        </w:rPr>
      </w:pPr>
      <w:r w:rsidRPr="00FF3C9C">
        <w:rPr>
          <w:u w:val="single"/>
        </w:rPr>
        <w:t>Login</w:t>
      </w:r>
    </w:p>
    <w:p w14:paraId="570F0D8F" w14:textId="77777777" w:rsidR="003B6C14" w:rsidRPr="00EA0DE0" w:rsidRDefault="003B6C14" w:rsidP="003B6C14">
      <w:pPr>
        <w:pStyle w:val="Normal2"/>
        <w:ind w:left="480"/>
      </w:pPr>
      <w:r w:rsidRPr="00EA0DE0">
        <w:t>In the User Management Portal, in order to authenticate his/her identity, an administrator or a moderator needs to enter his/her username and password.</w:t>
      </w:r>
    </w:p>
    <w:p w14:paraId="77881BD6" w14:textId="77777777" w:rsidR="003B6C14" w:rsidRPr="00EA0DE0" w:rsidRDefault="003B6C14" w:rsidP="003B6C14">
      <w:pPr>
        <w:pStyle w:val="Normal2"/>
      </w:pPr>
    </w:p>
    <w:p w14:paraId="3BA0D3D5" w14:textId="77777777" w:rsidR="003B6C14" w:rsidRPr="00FF3C9C" w:rsidRDefault="003B6C14" w:rsidP="003B6C14">
      <w:pPr>
        <w:pStyle w:val="Normal2"/>
        <w:numPr>
          <w:ilvl w:val="0"/>
          <w:numId w:val="2"/>
        </w:numPr>
        <w:rPr>
          <w:u w:val="single"/>
        </w:rPr>
      </w:pPr>
      <w:r w:rsidRPr="00FF3C9C">
        <w:rPr>
          <w:u w:val="single"/>
        </w:rPr>
        <w:t>Logout</w:t>
      </w:r>
    </w:p>
    <w:p w14:paraId="23EB6C38" w14:textId="77777777" w:rsidR="003B6C14" w:rsidRPr="00EA0DE0" w:rsidRDefault="003B6C14" w:rsidP="003B6C14">
      <w:pPr>
        <w:pStyle w:val="Normal2"/>
        <w:ind w:firstLine="480"/>
      </w:pPr>
      <w:r w:rsidRPr="00EA0DE0">
        <w:t>To terminate his/her process, an administrator or a moderator can click the Logout option.</w:t>
      </w:r>
    </w:p>
    <w:p w14:paraId="19A37205" w14:textId="77777777" w:rsidR="003B6C14" w:rsidRPr="00EA0DE0" w:rsidRDefault="003B6C14" w:rsidP="003B6C14">
      <w:pPr>
        <w:pStyle w:val="Normal2"/>
      </w:pPr>
    </w:p>
    <w:p w14:paraId="2E59DCD8" w14:textId="77777777" w:rsidR="003B6C14" w:rsidRPr="00FF3C9C" w:rsidRDefault="003B6C14" w:rsidP="003B6C14">
      <w:pPr>
        <w:pStyle w:val="Normal2"/>
        <w:numPr>
          <w:ilvl w:val="0"/>
          <w:numId w:val="2"/>
        </w:numPr>
        <w:rPr>
          <w:u w:val="single"/>
        </w:rPr>
      </w:pPr>
      <w:r w:rsidRPr="00FF3C9C">
        <w:rPr>
          <w:u w:val="single"/>
        </w:rPr>
        <w:t>Reset Password</w:t>
      </w:r>
    </w:p>
    <w:p w14:paraId="487A18B2" w14:textId="77777777" w:rsidR="003B6C14" w:rsidRPr="00EA0DE0" w:rsidRDefault="003B6C14" w:rsidP="003B6C14">
      <w:pPr>
        <w:pStyle w:val="Normal2"/>
        <w:ind w:left="480"/>
      </w:pPr>
      <w:r w:rsidRPr="00EA0DE0">
        <w:t>By inputting the email address that is used to register the account, an email is sent with a link to the Reset Password Page where an administrator or a moderator can reset his/her password.</w:t>
      </w:r>
    </w:p>
    <w:p w14:paraId="0F12306B" w14:textId="77777777" w:rsidR="003B6C14" w:rsidRPr="00EA0DE0" w:rsidRDefault="003B6C14" w:rsidP="003B6C14">
      <w:pPr>
        <w:pStyle w:val="Normal2"/>
      </w:pPr>
    </w:p>
    <w:p w14:paraId="47D844D9" w14:textId="77777777" w:rsidR="003B6C14" w:rsidRPr="00FF3C9C" w:rsidRDefault="003B6C14" w:rsidP="003B6C14">
      <w:pPr>
        <w:pStyle w:val="Normal2"/>
        <w:numPr>
          <w:ilvl w:val="0"/>
          <w:numId w:val="2"/>
        </w:numPr>
        <w:rPr>
          <w:u w:val="single"/>
        </w:rPr>
      </w:pPr>
      <w:r w:rsidRPr="00FF3C9C">
        <w:rPr>
          <w:u w:val="single"/>
        </w:rPr>
        <w:t>Create an Account for a Moderator</w:t>
      </w:r>
    </w:p>
    <w:p w14:paraId="4ED619B7" w14:textId="77777777" w:rsidR="003B6C14" w:rsidRPr="00EA0DE0" w:rsidRDefault="003B6C14" w:rsidP="003B6C14">
      <w:pPr>
        <w:pStyle w:val="Normal2"/>
        <w:ind w:left="480"/>
      </w:pPr>
      <w:r w:rsidRPr="00EA0DE0">
        <w:t>By inputting user name, email address, and permissions, an administrator can create an unverified account for a moderator. Then, an email is sent to the given email address with a link to the Account Registration page, which allows the moderator to verify his/her account and set the password.</w:t>
      </w:r>
    </w:p>
    <w:p w14:paraId="06A55601" w14:textId="77777777" w:rsidR="003B6C14" w:rsidRPr="00EA0DE0" w:rsidRDefault="003B6C14" w:rsidP="003B6C14">
      <w:pPr>
        <w:pStyle w:val="Normal2"/>
      </w:pPr>
    </w:p>
    <w:p w14:paraId="0FE113A5" w14:textId="77777777" w:rsidR="003B6C14" w:rsidRPr="00FF3C9C" w:rsidRDefault="003B6C14" w:rsidP="003B6C14">
      <w:pPr>
        <w:pStyle w:val="Normal2"/>
        <w:numPr>
          <w:ilvl w:val="0"/>
          <w:numId w:val="2"/>
        </w:numPr>
        <w:rPr>
          <w:u w:val="single"/>
        </w:rPr>
      </w:pPr>
      <w:r w:rsidRPr="00FF3C9C">
        <w:rPr>
          <w:u w:val="single"/>
        </w:rPr>
        <w:t>Update Moderator’s Account Status</w:t>
      </w:r>
    </w:p>
    <w:p w14:paraId="48BB6C05" w14:textId="77777777" w:rsidR="003B6C14" w:rsidRPr="00EA0DE0" w:rsidRDefault="003B6C14" w:rsidP="003B6C14">
      <w:pPr>
        <w:pStyle w:val="Normal2"/>
        <w:ind w:left="480"/>
      </w:pPr>
      <w:r w:rsidRPr="00EA0DE0">
        <w:t>By entering a username, an administrator can update the account status of a particular moderator. There are three types of account status: unverified, verified or disabled. An unverified account requires a moderator to set his/her password in order to login to UPOD. Once the moderator finishes the registration process, his/her account status will change to verified. A verified account allows a moderator to login to UPOD. A disabled account prevents a moderator to login to UPOD.</w:t>
      </w:r>
    </w:p>
    <w:p w14:paraId="592BD5CE" w14:textId="77777777" w:rsidR="003B6C14" w:rsidRPr="00EA0DE0" w:rsidRDefault="003B6C14" w:rsidP="003B6C14">
      <w:pPr>
        <w:pStyle w:val="Normal2"/>
      </w:pPr>
    </w:p>
    <w:p w14:paraId="01B61F73" w14:textId="77777777" w:rsidR="003B6C14" w:rsidRPr="00FF3C9C" w:rsidRDefault="003B6C14" w:rsidP="003B6C14">
      <w:pPr>
        <w:pStyle w:val="Normal2"/>
        <w:numPr>
          <w:ilvl w:val="0"/>
          <w:numId w:val="2"/>
        </w:numPr>
        <w:rPr>
          <w:u w:val="single"/>
        </w:rPr>
      </w:pPr>
      <w:r w:rsidRPr="00FF3C9C">
        <w:rPr>
          <w:u w:val="single"/>
        </w:rPr>
        <w:t>Alter a Moderator’s Permissions</w:t>
      </w:r>
    </w:p>
    <w:p w14:paraId="42E12990" w14:textId="77777777" w:rsidR="003B6C14" w:rsidRPr="00EA0DE0" w:rsidRDefault="003B6C14" w:rsidP="003B6C14">
      <w:pPr>
        <w:pStyle w:val="Normal2"/>
        <w:ind w:left="480"/>
        <w:rPr>
          <w:lang w:eastAsia="zh-CN"/>
        </w:rPr>
      </w:pPr>
      <w:r w:rsidRPr="00EA0DE0">
        <w:rPr>
          <w:lang w:eastAsia="zh-CN"/>
        </w:rPr>
        <w:t>By entering a username, an administrator can alter the permissions of a particular moderator. With a given permission, a moderator can add, delete, or modify the corresponding categories and pages. Note that an administrator has the right to add, delete, or modify all the categories and pages in UPOD.</w:t>
      </w:r>
    </w:p>
    <w:p w14:paraId="5304484A" w14:textId="77777777" w:rsidR="003B6C14" w:rsidRPr="00EA0DE0" w:rsidRDefault="003B6C14" w:rsidP="003B6C14">
      <w:pPr>
        <w:pStyle w:val="Normal2"/>
      </w:pPr>
    </w:p>
    <w:p w14:paraId="66561A98" w14:textId="77777777" w:rsidR="003B6C14" w:rsidRPr="00FF3C9C" w:rsidRDefault="003B6C14" w:rsidP="003B6C14">
      <w:pPr>
        <w:pStyle w:val="Normal2"/>
        <w:numPr>
          <w:ilvl w:val="0"/>
          <w:numId w:val="2"/>
        </w:numPr>
        <w:rPr>
          <w:u w:val="single"/>
        </w:rPr>
      </w:pPr>
      <w:r w:rsidRPr="00FF3C9C">
        <w:rPr>
          <w:u w:val="single"/>
        </w:rPr>
        <w:t>List Administrators</w:t>
      </w:r>
    </w:p>
    <w:p w14:paraId="10471FA6" w14:textId="77777777" w:rsidR="003B6C14" w:rsidRPr="00EA0DE0" w:rsidRDefault="003B6C14" w:rsidP="003B6C14">
      <w:pPr>
        <w:pStyle w:val="Normal2"/>
        <w:ind w:left="480"/>
      </w:pPr>
      <w:r w:rsidRPr="00EA0DE0">
        <w:lastRenderedPageBreak/>
        <w:t>An administrator has the option to list all the administrators. The displayed table contains usernames, email addresses, and corresponding account status as well as permissions.</w:t>
      </w:r>
    </w:p>
    <w:p w14:paraId="1395E266" w14:textId="77777777" w:rsidR="003B6C14" w:rsidRPr="00EA0DE0" w:rsidRDefault="003B6C14" w:rsidP="003B6C14">
      <w:pPr>
        <w:pStyle w:val="Normal2"/>
      </w:pPr>
    </w:p>
    <w:p w14:paraId="781B1448" w14:textId="77777777" w:rsidR="003B6C14" w:rsidRPr="00FF3C9C" w:rsidRDefault="003B6C14" w:rsidP="003B6C14">
      <w:pPr>
        <w:pStyle w:val="Normal2"/>
        <w:numPr>
          <w:ilvl w:val="0"/>
          <w:numId w:val="2"/>
        </w:numPr>
        <w:rPr>
          <w:u w:val="single"/>
        </w:rPr>
      </w:pPr>
      <w:r w:rsidRPr="00FF3C9C">
        <w:rPr>
          <w:u w:val="single"/>
        </w:rPr>
        <w:t>List Moderators</w:t>
      </w:r>
    </w:p>
    <w:p w14:paraId="41E5F4F5" w14:textId="77777777" w:rsidR="003B6C14" w:rsidRPr="00EA0DE0" w:rsidRDefault="003B6C14" w:rsidP="003B6C14">
      <w:pPr>
        <w:pStyle w:val="Normal2"/>
        <w:ind w:left="480"/>
      </w:pPr>
      <w:r w:rsidRPr="00EA0DE0">
        <w:t>An administrator has the option to list all the moderators. The displayed table contains usernames, email addresses, and corresponding account status as well as permissions.</w:t>
      </w:r>
    </w:p>
    <w:p w14:paraId="2DF33CF0" w14:textId="77777777" w:rsidR="003B6C14" w:rsidRPr="00EA0DE0" w:rsidRDefault="003B6C14" w:rsidP="003B6C14">
      <w:pPr>
        <w:pStyle w:val="Normal2"/>
      </w:pPr>
    </w:p>
    <w:p w14:paraId="6775862C" w14:textId="77777777" w:rsidR="003B6C14" w:rsidRPr="00FF3C9C" w:rsidRDefault="003B6C14" w:rsidP="003B6C14">
      <w:pPr>
        <w:pStyle w:val="Normal2"/>
        <w:numPr>
          <w:ilvl w:val="0"/>
          <w:numId w:val="2"/>
        </w:numPr>
        <w:rPr>
          <w:u w:val="single"/>
        </w:rPr>
      </w:pPr>
      <w:r w:rsidRPr="00FF3C9C">
        <w:rPr>
          <w:u w:val="single"/>
        </w:rPr>
        <w:t>Add/Delete/Modify Categories</w:t>
      </w:r>
    </w:p>
    <w:p w14:paraId="22A92EA9" w14:textId="77777777" w:rsidR="003B6C14" w:rsidRPr="00EA0DE0" w:rsidRDefault="003B6C14" w:rsidP="003B6C14">
      <w:pPr>
        <w:pStyle w:val="Normal2"/>
        <w:ind w:left="60" w:firstLine="420"/>
      </w:pPr>
      <w:r w:rsidRPr="00EA0DE0">
        <w:t>An administrator or a moderator can add, delete, or modify categories in UPOD.</w:t>
      </w:r>
    </w:p>
    <w:p w14:paraId="4F6FD9B8" w14:textId="77777777" w:rsidR="003B6C14" w:rsidRPr="00EA0DE0" w:rsidRDefault="003B6C14" w:rsidP="003B6C14">
      <w:pPr>
        <w:pStyle w:val="Normal2"/>
      </w:pPr>
    </w:p>
    <w:p w14:paraId="110036E5" w14:textId="77777777" w:rsidR="003B6C14" w:rsidRPr="00FF3C9C" w:rsidRDefault="003B6C14" w:rsidP="003B6C14">
      <w:pPr>
        <w:pStyle w:val="Normal2"/>
        <w:numPr>
          <w:ilvl w:val="0"/>
          <w:numId w:val="2"/>
        </w:numPr>
        <w:rPr>
          <w:u w:val="single"/>
        </w:rPr>
      </w:pPr>
      <w:r w:rsidRPr="00FF3C9C">
        <w:rPr>
          <w:u w:val="single"/>
        </w:rPr>
        <w:t>Add/Delete/Modify Pages</w:t>
      </w:r>
    </w:p>
    <w:p w14:paraId="5046BADE" w14:textId="77777777" w:rsidR="003B6C14" w:rsidRPr="00EA0DE0" w:rsidRDefault="003B6C14" w:rsidP="003B6C14">
      <w:pPr>
        <w:pStyle w:val="Normal2"/>
        <w:ind w:left="480"/>
      </w:pPr>
      <w:r w:rsidRPr="00EA0DE0">
        <w:t>An administrator or a moderator can modify the content displayed on webpages, and add/delete pages in UPOD.</w:t>
      </w:r>
    </w:p>
    <w:p w14:paraId="447BC205" w14:textId="77777777" w:rsidR="003B6C14" w:rsidRPr="00EA0DE0" w:rsidRDefault="003B6C14" w:rsidP="003B6C14">
      <w:pPr>
        <w:pStyle w:val="Normal2"/>
      </w:pPr>
    </w:p>
    <w:p w14:paraId="5ACF1ED2" w14:textId="77777777" w:rsidR="003B6C14" w:rsidRPr="00FF3C9C" w:rsidRDefault="003B6C14" w:rsidP="003B6C14">
      <w:pPr>
        <w:pStyle w:val="Normal2"/>
        <w:numPr>
          <w:ilvl w:val="0"/>
          <w:numId w:val="2"/>
        </w:numPr>
        <w:rPr>
          <w:u w:val="single"/>
        </w:rPr>
      </w:pPr>
      <w:r w:rsidRPr="00FF3C9C">
        <w:rPr>
          <w:u w:val="single"/>
        </w:rPr>
        <w:t>View Categories</w:t>
      </w:r>
    </w:p>
    <w:p w14:paraId="56DE326F" w14:textId="77777777" w:rsidR="003B6C14" w:rsidRPr="00EA0DE0" w:rsidRDefault="003B6C14" w:rsidP="003B6C14">
      <w:pPr>
        <w:pStyle w:val="Normal2"/>
        <w:ind w:left="60" w:firstLine="420"/>
      </w:pPr>
      <w:r w:rsidRPr="00EA0DE0">
        <w:t>A user can view categories that are available in UPOD.</w:t>
      </w:r>
    </w:p>
    <w:p w14:paraId="2541A57E" w14:textId="77777777" w:rsidR="003B6C14" w:rsidRPr="00EA0DE0" w:rsidRDefault="003B6C14" w:rsidP="003B6C14">
      <w:pPr>
        <w:pStyle w:val="Normal2"/>
      </w:pPr>
    </w:p>
    <w:p w14:paraId="62768C18" w14:textId="77777777" w:rsidR="003B6C14" w:rsidRPr="00FF3C9C" w:rsidRDefault="003B6C14" w:rsidP="003B6C14">
      <w:pPr>
        <w:pStyle w:val="Normal2"/>
        <w:numPr>
          <w:ilvl w:val="0"/>
          <w:numId w:val="2"/>
        </w:numPr>
        <w:rPr>
          <w:u w:val="single"/>
        </w:rPr>
      </w:pPr>
      <w:r w:rsidRPr="00FF3C9C">
        <w:rPr>
          <w:u w:val="single"/>
        </w:rPr>
        <w:t>View Pages</w:t>
      </w:r>
    </w:p>
    <w:p w14:paraId="78E94CD5" w14:textId="77777777" w:rsidR="003B6C14" w:rsidRPr="00EA0DE0" w:rsidRDefault="003B6C14" w:rsidP="003B6C14">
      <w:pPr>
        <w:pStyle w:val="Normal2"/>
        <w:ind w:left="60" w:firstLine="420"/>
      </w:pPr>
      <w:r w:rsidRPr="00EA0DE0">
        <w:t>A user can view pages that are available in UPOD.</w:t>
      </w:r>
    </w:p>
    <w:p w14:paraId="29357899" w14:textId="77777777" w:rsidR="003B6C14" w:rsidRPr="00EA0DE0" w:rsidRDefault="003B6C14" w:rsidP="003B6C14">
      <w:pPr>
        <w:pStyle w:val="Normal2"/>
      </w:pPr>
    </w:p>
    <w:p w14:paraId="03604ABF" w14:textId="77777777" w:rsidR="003B6C14" w:rsidRPr="00FF3C9C" w:rsidRDefault="003B6C14" w:rsidP="003B6C14">
      <w:pPr>
        <w:pStyle w:val="Normal2"/>
        <w:numPr>
          <w:ilvl w:val="0"/>
          <w:numId w:val="2"/>
        </w:numPr>
        <w:rPr>
          <w:u w:val="single"/>
        </w:rPr>
      </w:pPr>
      <w:r w:rsidRPr="00FF3C9C">
        <w:rPr>
          <w:u w:val="single"/>
        </w:rPr>
        <w:t>Search for Categories/Pages</w:t>
      </w:r>
    </w:p>
    <w:p w14:paraId="2020279A" w14:textId="77777777" w:rsidR="003B6C14" w:rsidRPr="00EA0DE0" w:rsidRDefault="003B6C14" w:rsidP="003B6C14">
      <w:pPr>
        <w:pStyle w:val="Normal2"/>
        <w:ind w:left="480"/>
      </w:pPr>
      <w:r w:rsidRPr="00EA0DE0">
        <w:t>By inputting keywords in the search bar, a user can view the related categories/pages in the search results page.</w:t>
      </w:r>
    </w:p>
    <w:p w14:paraId="0C9C0ADA" w14:textId="77777777" w:rsidR="003B6C14" w:rsidRPr="00EA0DE0" w:rsidRDefault="003B6C14" w:rsidP="003B6C14">
      <w:pPr>
        <w:pStyle w:val="Normal2"/>
      </w:pPr>
      <w:bookmarkStart w:id="38" w:name="h.lnxbz9" w:colFirst="0" w:colLast="0"/>
      <w:bookmarkEnd w:id="38"/>
    </w:p>
    <w:p w14:paraId="595900BF" w14:textId="77777777" w:rsidR="003B6C14" w:rsidRPr="00FF3C9C" w:rsidRDefault="003B6C14" w:rsidP="003B6C14">
      <w:pPr>
        <w:pStyle w:val="Normal2"/>
        <w:numPr>
          <w:ilvl w:val="0"/>
          <w:numId w:val="2"/>
        </w:numPr>
        <w:rPr>
          <w:u w:val="single"/>
        </w:rPr>
      </w:pPr>
      <w:r w:rsidRPr="00FF3C9C">
        <w:rPr>
          <w:u w:val="single"/>
        </w:rPr>
        <w:t>Interact with Graphs</w:t>
      </w:r>
    </w:p>
    <w:p w14:paraId="467E7807" w14:textId="77777777" w:rsidR="003B6C14" w:rsidRPr="00EA0DE0" w:rsidRDefault="003B6C14" w:rsidP="003B6C14">
      <w:pPr>
        <w:ind w:left="60" w:firstLine="420"/>
      </w:pPr>
      <w:r w:rsidRPr="00EA0DE0">
        <w:t>A user can interact with graphs that are in SVG format.</w:t>
      </w:r>
    </w:p>
    <w:p w14:paraId="40180E8F" w14:textId="77777777" w:rsidR="003B6C14" w:rsidRPr="003B6C14" w:rsidRDefault="003B6C14" w:rsidP="003B6C14"/>
    <w:p w14:paraId="08DF925E" w14:textId="4F7C2207" w:rsidR="00551AB2" w:rsidRDefault="003C170B" w:rsidP="00551AB2">
      <w:pPr>
        <w:pStyle w:val="Heading2"/>
        <w:numPr>
          <w:ilvl w:val="1"/>
          <w:numId w:val="1"/>
        </w:numPr>
      </w:pPr>
      <w:bookmarkStart w:id="39" w:name="h.1y810tw" w:colFirst="0" w:colLast="0"/>
      <w:bookmarkStart w:id="40" w:name="_Toc327831574"/>
      <w:bookmarkEnd w:id="39"/>
      <w:r>
        <w:t>Performance Requirements</w:t>
      </w:r>
      <w:bookmarkEnd w:id="40"/>
    </w:p>
    <w:p w14:paraId="621259BF" w14:textId="77777777" w:rsidR="003B6C14" w:rsidRPr="003B6C14" w:rsidRDefault="003B6C14" w:rsidP="003B6C14"/>
    <w:p w14:paraId="03FEE5E9" w14:textId="063204CC" w:rsidR="00551AB2" w:rsidRDefault="003B6C14" w:rsidP="00551AB2">
      <w:pPr>
        <w:pStyle w:val="Heading2"/>
        <w:numPr>
          <w:ilvl w:val="1"/>
          <w:numId w:val="1"/>
        </w:numPr>
      </w:pPr>
      <w:bookmarkStart w:id="41" w:name="h.4i7ojhp" w:colFirst="0" w:colLast="0"/>
      <w:bookmarkStart w:id="42" w:name="_Toc327831575"/>
      <w:bookmarkEnd w:id="41"/>
      <w:r>
        <w:t>Logical Database Requirements</w:t>
      </w:r>
      <w:bookmarkEnd w:id="42"/>
    </w:p>
    <w:p w14:paraId="2130D90E" w14:textId="5D52FF97" w:rsidR="003B6C14" w:rsidRPr="003B6C14" w:rsidRDefault="003B6C14" w:rsidP="003B6C14">
      <w:pPr>
        <w:pStyle w:val="ListParagraph"/>
        <w:numPr>
          <w:ilvl w:val="2"/>
          <w:numId w:val="1"/>
        </w:numPr>
        <w:rPr>
          <w:u w:val="single"/>
        </w:rPr>
      </w:pPr>
      <w:r w:rsidRPr="003B6C14">
        <w:rPr>
          <w:u w:val="single"/>
        </w:rPr>
        <w:t>Types of information used by various functions</w:t>
      </w:r>
    </w:p>
    <w:p w14:paraId="6A03B424" w14:textId="77777777" w:rsidR="003B6C14" w:rsidRPr="00EA0DE0" w:rsidRDefault="003B6C14" w:rsidP="003B6C14"/>
    <w:p w14:paraId="2B22C2EA" w14:textId="6F6029E7" w:rsidR="003B6C14" w:rsidRPr="003B6C14" w:rsidRDefault="003B6C14" w:rsidP="003B6C14">
      <w:pPr>
        <w:pStyle w:val="ListParagraph"/>
        <w:numPr>
          <w:ilvl w:val="2"/>
          <w:numId w:val="1"/>
        </w:numPr>
        <w:rPr>
          <w:u w:val="single"/>
        </w:rPr>
      </w:pPr>
      <w:r w:rsidRPr="003B6C14">
        <w:rPr>
          <w:u w:val="single"/>
        </w:rPr>
        <w:t>Frequency of use</w:t>
      </w:r>
    </w:p>
    <w:p w14:paraId="6F9C4BD1" w14:textId="77777777" w:rsidR="003B6C14" w:rsidRPr="00EA0DE0" w:rsidRDefault="003B6C14" w:rsidP="003B6C14"/>
    <w:p w14:paraId="5A1595B3" w14:textId="75E77815" w:rsidR="003B6C14" w:rsidRPr="003B6C14" w:rsidRDefault="003B6C14" w:rsidP="003B6C14">
      <w:pPr>
        <w:pStyle w:val="ListParagraph"/>
        <w:numPr>
          <w:ilvl w:val="2"/>
          <w:numId w:val="1"/>
        </w:numPr>
        <w:rPr>
          <w:u w:val="single"/>
        </w:rPr>
      </w:pPr>
      <w:r w:rsidRPr="003B6C14">
        <w:rPr>
          <w:u w:val="single"/>
        </w:rPr>
        <w:t>Accessing capabilities</w:t>
      </w:r>
    </w:p>
    <w:p w14:paraId="091CC8C6" w14:textId="77777777" w:rsidR="003B6C14" w:rsidRPr="00EA0DE0" w:rsidRDefault="003B6C14" w:rsidP="003B6C14">
      <w:pPr>
        <w:pStyle w:val="ListParagraph"/>
        <w:numPr>
          <w:ilvl w:val="0"/>
          <w:numId w:val="2"/>
        </w:numPr>
      </w:pPr>
      <w:r w:rsidRPr="00EA0DE0">
        <w:t>Administrators can access all moderators’ attributes, except their passwords.</w:t>
      </w:r>
    </w:p>
    <w:p w14:paraId="304F181E" w14:textId="77777777" w:rsidR="003B6C14" w:rsidRPr="00EA0DE0" w:rsidRDefault="003B6C14" w:rsidP="003B6C14">
      <w:pPr>
        <w:pStyle w:val="ListParagraph"/>
        <w:numPr>
          <w:ilvl w:val="0"/>
          <w:numId w:val="2"/>
        </w:numPr>
      </w:pPr>
      <w:r w:rsidRPr="00EA0DE0">
        <w:t>Moderators can view their own permissions (add, edit, or remove articles).</w:t>
      </w:r>
    </w:p>
    <w:p w14:paraId="655CF59D" w14:textId="77777777" w:rsidR="003B6C14" w:rsidRPr="00EA0DE0" w:rsidRDefault="003B6C14" w:rsidP="003B6C14"/>
    <w:p w14:paraId="3A476326" w14:textId="7B6AD46F" w:rsidR="003B6C14" w:rsidRPr="003B6C14" w:rsidRDefault="003B6C14" w:rsidP="003B6C14">
      <w:pPr>
        <w:pStyle w:val="ListParagraph"/>
        <w:numPr>
          <w:ilvl w:val="2"/>
          <w:numId w:val="1"/>
        </w:numPr>
        <w:rPr>
          <w:u w:val="single"/>
        </w:rPr>
      </w:pPr>
      <w:r w:rsidRPr="003B6C14">
        <w:rPr>
          <w:u w:val="single"/>
        </w:rPr>
        <w:t>Data entities and their relationships</w:t>
      </w:r>
    </w:p>
    <w:p w14:paraId="5FB37DD9" w14:textId="77777777" w:rsidR="003B6C14" w:rsidRPr="00EA0DE0" w:rsidRDefault="003B6C14" w:rsidP="003B6C14"/>
    <w:p w14:paraId="03EFCDE5" w14:textId="0BDA41D8" w:rsidR="003B6C14" w:rsidRPr="003B6C14" w:rsidRDefault="003B6C14" w:rsidP="003B6C14">
      <w:pPr>
        <w:pStyle w:val="ListParagraph"/>
        <w:numPr>
          <w:ilvl w:val="2"/>
          <w:numId w:val="1"/>
        </w:numPr>
        <w:rPr>
          <w:u w:val="single"/>
        </w:rPr>
      </w:pPr>
      <w:r w:rsidRPr="003B6C14">
        <w:rPr>
          <w:u w:val="single"/>
        </w:rPr>
        <w:lastRenderedPageBreak/>
        <w:t>Integrity constraints</w:t>
      </w:r>
    </w:p>
    <w:p w14:paraId="21BA786D" w14:textId="77777777" w:rsidR="003B6C14" w:rsidRPr="00EA0DE0" w:rsidRDefault="003B6C14" w:rsidP="003B6C14"/>
    <w:p w14:paraId="09AAA3D9" w14:textId="13A197FC" w:rsidR="003B6C14" w:rsidRPr="003B6C14" w:rsidRDefault="003B6C14" w:rsidP="003B6C14">
      <w:pPr>
        <w:pStyle w:val="ListParagraph"/>
        <w:numPr>
          <w:ilvl w:val="2"/>
          <w:numId w:val="1"/>
        </w:numPr>
        <w:rPr>
          <w:u w:val="single"/>
        </w:rPr>
      </w:pPr>
      <w:r w:rsidRPr="003B6C14">
        <w:rPr>
          <w:u w:val="single"/>
        </w:rPr>
        <w:t>Data retention requirements</w:t>
      </w:r>
    </w:p>
    <w:p w14:paraId="4DB7D9F1" w14:textId="77777777" w:rsidR="003B6C14" w:rsidRPr="003B6C14" w:rsidRDefault="003B6C14" w:rsidP="003B6C14"/>
    <w:p w14:paraId="230E8640" w14:textId="7F19351F" w:rsidR="003B6C14" w:rsidRDefault="003B6C14" w:rsidP="003B6C14">
      <w:pPr>
        <w:pStyle w:val="Heading2"/>
        <w:numPr>
          <w:ilvl w:val="1"/>
          <w:numId w:val="1"/>
        </w:numPr>
      </w:pPr>
      <w:bookmarkStart w:id="43" w:name="_Toc327831576"/>
      <w:r>
        <w:t>Software System Attributes</w:t>
      </w:r>
      <w:bookmarkEnd w:id="43"/>
    </w:p>
    <w:p w14:paraId="6C006A6F" w14:textId="75155D57" w:rsidR="003B6C14" w:rsidRPr="003B6C14" w:rsidRDefault="003B6C14" w:rsidP="003B6C14">
      <w:pPr>
        <w:pStyle w:val="ListParagraph"/>
        <w:numPr>
          <w:ilvl w:val="2"/>
          <w:numId w:val="1"/>
        </w:numPr>
        <w:rPr>
          <w:u w:val="single"/>
        </w:rPr>
      </w:pPr>
      <w:r w:rsidRPr="003B6C14">
        <w:rPr>
          <w:u w:val="single"/>
        </w:rPr>
        <w:t>Reliability</w:t>
      </w:r>
    </w:p>
    <w:p w14:paraId="67001CCF" w14:textId="77777777" w:rsidR="003B6C14" w:rsidRPr="00EA0DE0" w:rsidRDefault="003B6C14" w:rsidP="003B6C14">
      <w:pPr>
        <w:pStyle w:val="ListParagraph"/>
        <w:numPr>
          <w:ilvl w:val="0"/>
          <w:numId w:val="14"/>
        </w:numPr>
      </w:pPr>
      <w:r w:rsidRPr="00EA0DE0">
        <w:t>Database provides up-to-date, accurate information.</w:t>
      </w:r>
    </w:p>
    <w:p w14:paraId="0A5E0E0A" w14:textId="77777777" w:rsidR="003B6C14" w:rsidRPr="00EA0DE0" w:rsidRDefault="003B6C14" w:rsidP="003B6C14">
      <w:pPr>
        <w:pStyle w:val="ListParagraph"/>
        <w:numPr>
          <w:ilvl w:val="0"/>
          <w:numId w:val="14"/>
        </w:numPr>
      </w:pPr>
      <w:r w:rsidRPr="00EA0DE0">
        <w:t>No duplicate information is stored in the database.</w:t>
      </w:r>
    </w:p>
    <w:p w14:paraId="554D4B21" w14:textId="77777777" w:rsidR="003B6C14" w:rsidRDefault="003B6C14" w:rsidP="003B6C14">
      <w:pPr>
        <w:pStyle w:val="ListParagraph"/>
        <w:numPr>
          <w:ilvl w:val="0"/>
          <w:numId w:val="14"/>
        </w:numPr>
      </w:pPr>
      <w:r w:rsidRPr="00EA0DE0">
        <w:t>The search engine should provide a list of articles that are contains the key words or are related to the key words.</w:t>
      </w:r>
    </w:p>
    <w:p w14:paraId="1148255B" w14:textId="77777777" w:rsidR="003B6C14" w:rsidRPr="00EA0DE0" w:rsidRDefault="003B6C14" w:rsidP="003B6C14"/>
    <w:p w14:paraId="17CDCAE9" w14:textId="5DF6F8E3" w:rsidR="003B6C14" w:rsidRPr="003B6C14" w:rsidRDefault="003B6C14" w:rsidP="003B6C14">
      <w:pPr>
        <w:pStyle w:val="ListParagraph"/>
        <w:numPr>
          <w:ilvl w:val="2"/>
          <w:numId w:val="1"/>
        </w:numPr>
        <w:rPr>
          <w:u w:val="single"/>
        </w:rPr>
      </w:pPr>
      <w:r w:rsidRPr="003B6C14">
        <w:rPr>
          <w:u w:val="single"/>
        </w:rPr>
        <w:t>Availability</w:t>
      </w:r>
    </w:p>
    <w:p w14:paraId="4CEDFE9F" w14:textId="77777777" w:rsidR="003B6C14" w:rsidRPr="00EA0DE0" w:rsidRDefault="003B6C14" w:rsidP="003B6C14"/>
    <w:p w14:paraId="614DF985" w14:textId="6272D53B" w:rsidR="003B6C14" w:rsidRPr="003B6C14" w:rsidRDefault="003B6C14" w:rsidP="003B6C14">
      <w:pPr>
        <w:pStyle w:val="ListParagraph"/>
        <w:numPr>
          <w:ilvl w:val="2"/>
          <w:numId w:val="1"/>
        </w:numPr>
        <w:rPr>
          <w:u w:val="single"/>
        </w:rPr>
      </w:pPr>
      <w:r w:rsidRPr="003B6C14">
        <w:rPr>
          <w:u w:val="single"/>
        </w:rPr>
        <w:t>Security</w:t>
      </w:r>
    </w:p>
    <w:p w14:paraId="076A4267" w14:textId="77777777" w:rsidR="003B6C14" w:rsidRPr="00EA0DE0" w:rsidRDefault="003B6C14" w:rsidP="003B6C14">
      <w:pPr>
        <w:pStyle w:val="ListParagraph"/>
        <w:numPr>
          <w:ilvl w:val="0"/>
          <w:numId w:val="15"/>
        </w:numPr>
      </w:pPr>
      <w:r w:rsidRPr="00EA0DE0">
        <w:t>Account passwords of administrators and moderators accounts should be stored securely.</w:t>
      </w:r>
    </w:p>
    <w:p w14:paraId="12823027" w14:textId="77777777" w:rsidR="003B6C14" w:rsidRPr="00EA0DE0" w:rsidRDefault="003B6C14" w:rsidP="003B6C14">
      <w:pPr>
        <w:pStyle w:val="ListParagraph"/>
        <w:numPr>
          <w:ilvl w:val="0"/>
          <w:numId w:val="15"/>
        </w:numPr>
      </w:pPr>
      <w:r w:rsidRPr="00EA0DE0">
        <w:t>Without appropriate permissions, no articles should be added, removed, or edited.</w:t>
      </w:r>
    </w:p>
    <w:p w14:paraId="277E0DA1" w14:textId="77777777" w:rsidR="003B6C14" w:rsidRPr="00EA0DE0" w:rsidRDefault="003B6C14" w:rsidP="003B6C14"/>
    <w:p w14:paraId="29DD9B94" w14:textId="7BD85BD3" w:rsidR="003B6C14" w:rsidRPr="003B6C14" w:rsidRDefault="003B6C14" w:rsidP="003B6C14">
      <w:pPr>
        <w:pStyle w:val="ListParagraph"/>
        <w:numPr>
          <w:ilvl w:val="2"/>
          <w:numId w:val="1"/>
        </w:numPr>
        <w:rPr>
          <w:u w:val="single"/>
        </w:rPr>
      </w:pPr>
      <w:r w:rsidRPr="003B6C14">
        <w:rPr>
          <w:u w:val="single"/>
        </w:rPr>
        <w:t>Maintainability</w:t>
      </w:r>
    </w:p>
    <w:p w14:paraId="35A6382F" w14:textId="77777777" w:rsidR="003B6C14" w:rsidRPr="00EA0DE0" w:rsidRDefault="003B6C14" w:rsidP="003B6C14">
      <w:pPr>
        <w:pStyle w:val="ListParagraph"/>
        <w:numPr>
          <w:ilvl w:val="0"/>
          <w:numId w:val="16"/>
        </w:numPr>
      </w:pPr>
      <w:r w:rsidRPr="00EA0DE0">
        <w:t>Additional features may be added to the website in the future, so the whole software should be well documented and easy to maintain.</w:t>
      </w:r>
    </w:p>
    <w:p w14:paraId="44C63E7D" w14:textId="77777777" w:rsidR="003B6C14" w:rsidRPr="00EA0DE0" w:rsidRDefault="003B6C14" w:rsidP="003B6C14"/>
    <w:p w14:paraId="04580BF8" w14:textId="50BA7F01" w:rsidR="003B6C14" w:rsidRPr="003B6C14" w:rsidRDefault="003B6C14" w:rsidP="003B6C14">
      <w:pPr>
        <w:pStyle w:val="ListParagraph"/>
        <w:numPr>
          <w:ilvl w:val="2"/>
          <w:numId w:val="1"/>
        </w:numPr>
        <w:rPr>
          <w:u w:val="single"/>
        </w:rPr>
      </w:pPr>
      <w:r w:rsidRPr="003B6C14">
        <w:rPr>
          <w:u w:val="single"/>
        </w:rPr>
        <w:t>Portability</w:t>
      </w:r>
    </w:p>
    <w:p w14:paraId="3888636C" w14:textId="77777777" w:rsidR="003B6C14" w:rsidRPr="003B6C14" w:rsidRDefault="003B6C14" w:rsidP="003B6C14"/>
    <w:p w14:paraId="0517DAEE" w14:textId="6A2E8804" w:rsidR="003B6C14" w:rsidRDefault="003B6C14" w:rsidP="003B6C14">
      <w:pPr>
        <w:pStyle w:val="Heading2"/>
        <w:numPr>
          <w:ilvl w:val="1"/>
          <w:numId w:val="1"/>
        </w:numPr>
      </w:pPr>
      <w:bookmarkStart w:id="44" w:name="_Toc327831577"/>
      <w:r>
        <w:t>Organizing the Specific Requirements</w:t>
      </w:r>
      <w:bookmarkEnd w:id="44"/>
    </w:p>
    <w:p w14:paraId="778193BD" w14:textId="05408F03" w:rsidR="003B6C14" w:rsidRPr="003B6C14" w:rsidRDefault="003B6C14" w:rsidP="003B6C14">
      <w:pPr>
        <w:pStyle w:val="ListParagraph"/>
        <w:numPr>
          <w:ilvl w:val="2"/>
          <w:numId w:val="1"/>
        </w:numPr>
        <w:rPr>
          <w:u w:val="single"/>
        </w:rPr>
      </w:pPr>
      <w:r w:rsidRPr="003B6C14">
        <w:rPr>
          <w:u w:val="single"/>
        </w:rPr>
        <w:t>System Mode</w:t>
      </w:r>
    </w:p>
    <w:p w14:paraId="410DBC56" w14:textId="77777777" w:rsidR="003B6C14" w:rsidRPr="00EA0DE0" w:rsidRDefault="003B6C14" w:rsidP="003B6C14"/>
    <w:p w14:paraId="46FF00B0" w14:textId="4B6D2ED3" w:rsidR="003B6C14" w:rsidRPr="003B6C14" w:rsidRDefault="003B6C14" w:rsidP="003B6C14">
      <w:pPr>
        <w:pStyle w:val="ListParagraph"/>
        <w:numPr>
          <w:ilvl w:val="2"/>
          <w:numId w:val="1"/>
        </w:numPr>
        <w:rPr>
          <w:u w:val="single"/>
        </w:rPr>
      </w:pPr>
      <w:r w:rsidRPr="003B6C14">
        <w:rPr>
          <w:u w:val="single"/>
        </w:rPr>
        <w:t>User Class</w:t>
      </w:r>
    </w:p>
    <w:p w14:paraId="3FCA4AC9" w14:textId="77777777" w:rsidR="003B6C14" w:rsidRPr="00EA0DE0" w:rsidRDefault="003B6C14" w:rsidP="003B6C14"/>
    <w:p w14:paraId="4EA3DB9B" w14:textId="355EBD28" w:rsidR="003B6C14" w:rsidRPr="003B6C14" w:rsidRDefault="003B6C14" w:rsidP="003B6C14">
      <w:pPr>
        <w:pStyle w:val="ListParagraph"/>
        <w:numPr>
          <w:ilvl w:val="2"/>
          <w:numId w:val="1"/>
        </w:numPr>
        <w:rPr>
          <w:u w:val="single"/>
        </w:rPr>
      </w:pPr>
      <w:r w:rsidRPr="003B6C14">
        <w:rPr>
          <w:u w:val="single"/>
        </w:rPr>
        <w:t>Objects</w:t>
      </w:r>
    </w:p>
    <w:p w14:paraId="7F2CBA4C" w14:textId="77777777" w:rsidR="003B6C14" w:rsidRPr="00EA0DE0" w:rsidRDefault="003B6C14" w:rsidP="003B6C14"/>
    <w:p w14:paraId="71F3F283" w14:textId="5A83473C" w:rsidR="003B6C14" w:rsidRPr="003B6C14" w:rsidRDefault="003B6C14" w:rsidP="003B6C14">
      <w:pPr>
        <w:pStyle w:val="ListParagraph"/>
        <w:numPr>
          <w:ilvl w:val="2"/>
          <w:numId w:val="1"/>
        </w:numPr>
        <w:rPr>
          <w:u w:val="single"/>
        </w:rPr>
      </w:pPr>
      <w:r w:rsidRPr="003B6C14">
        <w:rPr>
          <w:u w:val="single"/>
        </w:rPr>
        <w:t>Feature</w:t>
      </w:r>
    </w:p>
    <w:p w14:paraId="36AB8400" w14:textId="77777777" w:rsidR="003B6C14" w:rsidRPr="00EA0DE0" w:rsidRDefault="003B6C14" w:rsidP="003B6C14"/>
    <w:p w14:paraId="6CF3C9F1" w14:textId="6BC0EB6F" w:rsidR="003B6C14" w:rsidRPr="003B6C14" w:rsidRDefault="003B6C14" w:rsidP="003B6C14">
      <w:pPr>
        <w:pStyle w:val="ListParagraph"/>
        <w:numPr>
          <w:ilvl w:val="2"/>
          <w:numId w:val="1"/>
        </w:numPr>
        <w:rPr>
          <w:u w:val="single"/>
        </w:rPr>
      </w:pPr>
      <w:r w:rsidRPr="003B6C14">
        <w:rPr>
          <w:u w:val="single"/>
        </w:rPr>
        <w:t>Stimulus</w:t>
      </w:r>
    </w:p>
    <w:p w14:paraId="5F970980" w14:textId="77777777" w:rsidR="003B6C14" w:rsidRPr="00EA0DE0" w:rsidRDefault="003B6C14" w:rsidP="003B6C14"/>
    <w:p w14:paraId="40546385" w14:textId="02718A73" w:rsidR="003B6C14" w:rsidRPr="003B6C14" w:rsidRDefault="003B6C14" w:rsidP="003B6C14">
      <w:pPr>
        <w:pStyle w:val="ListParagraph"/>
        <w:numPr>
          <w:ilvl w:val="2"/>
          <w:numId w:val="1"/>
        </w:numPr>
        <w:rPr>
          <w:u w:val="single"/>
        </w:rPr>
      </w:pPr>
      <w:r w:rsidRPr="003B6C14">
        <w:rPr>
          <w:u w:val="single"/>
        </w:rPr>
        <w:t>Response</w:t>
      </w:r>
    </w:p>
    <w:p w14:paraId="635AE71F" w14:textId="77777777" w:rsidR="003B6C14" w:rsidRDefault="003B6C14" w:rsidP="003B6C14"/>
    <w:p w14:paraId="4C0C3D6F" w14:textId="0DB84D31" w:rsidR="003B6C14" w:rsidRPr="003B6C14" w:rsidRDefault="003B6C14" w:rsidP="003B6C14">
      <w:pPr>
        <w:pStyle w:val="ListParagraph"/>
        <w:numPr>
          <w:ilvl w:val="2"/>
          <w:numId w:val="1"/>
        </w:numPr>
        <w:rPr>
          <w:u w:val="single"/>
        </w:rPr>
      </w:pPr>
      <w:r w:rsidRPr="003B6C14">
        <w:rPr>
          <w:u w:val="single"/>
        </w:rPr>
        <w:t>Functional Hierarchy</w:t>
      </w:r>
    </w:p>
    <w:p w14:paraId="61632161" w14:textId="77777777" w:rsidR="003B6C14" w:rsidRDefault="003B6C14" w:rsidP="003B6C14"/>
    <w:p w14:paraId="0C9D973B" w14:textId="77777777" w:rsidR="003B6C14" w:rsidRPr="003B6C14" w:rsidRDefault="003B6C14" w:rsidP="003B6C14">
      <w:pPr>
        <w:pStyle w:val="ListParagraph"/>
        <w:ind w:left="0"/>
      </w:pPr>
    </w:p>
    <w:p w14:paraId="2EB9A57D" w14:textId="77777777" w:rsidR="003B6C14" w:rsidRDefault="003B6C14" w:rsidP="003B6C14"/>
    <w:p w14:paraId="76BA4CF2" w14:textId="432B882A" w:rsidR="003B6C14" w:rsidRPr="00591C5D" w:rsidRDefault="003B6C14" w:rsidP="003B6C14">
      <w:pPr>
        <w:pStyle w:val="Heading1"/>
        <w:numPr>
          <w:ilvl w:val="0"/>
          <w:numId w:val="1"/>
        </w:numPr>
        <w:spacing w:before="0"/>
      </w:pPr>
      <w:bookmarkStart w:id="45" w:name="_Toc327831578"/>
      <w:r>
        <w:lastRenderedPageBreak/>
        <w:t>Supporting Information</w:t>
      </w:r>
      <w:bookmarkEnd w:id="45"/>
    </w:p>
    <w:p w14:paraId="1F7C183B" w14:textId="77777777" w:rsidR="003B6C14" w:rsidRPr="003B6C14" w:rsidRDefault="003B6C14" w:rsidP="003B6C14"/>
    <w:p w14:paraId="532A1DFB" w14:textId="51A07EC1" w:rsidR="00E033A1" w:rsidRPr="00591C5D" w:rsidRDefault="00E033A1" w:rsidP="00551AB2"/>
    <w:sectPr w:rsidR="00E033A1" w:rsidRPr="00591C5D">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Omid Ghiyasian" w:date="2016-06-19T17:11:00Z" w:initials="OG">
    <w:p w14:paraId="79F8DB28" w14:textId="2C1D2B65" w:rsidR="00D37EAF" w:rsidRDefault="00D37EAF">
      <w:pPr>
        <w:pStyle w:val="CommentText"/>
      </w:pPr>
      <w:r>
        <w:rPr>
          <w:rStyle w:val="CommentReference"/>
        </w:rPr>
        <w:annotationRef/>
      </w:r>
      <w:r>
        <w:t>Try and give a brief description of what the UML diagram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F8DB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DD017" w14:textId="77777777" w:rsidR="00232915" w:rsidRDefault="00232915">
      <w:r>
        <w:separator/>
      </w:r>
    </w:p>
  </w:endnote>
  <w:endnote w:type="continuationSeparator" w:id="0">
    <w:p w14:paraId="698FBB34" w14:textId="77777777" w:rsidR="00232915" w:rsidRDefault="0023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Segoe UI">
    <w:altName w:val="Arial Unicode MS"/>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DC5B" w14:textId="77777777" w:rsidR="00927046" w:rsidRDefault="00927046">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3EE46" w14:textId="77777777" w:rsidR="00232915" w:rsidRDefault="00232915">
      <w:r>
        <w:separator/>
      </w:r>
    </w:p>
  </w:footnote>
  <w:footnote w:type="continuationSeparator" w:id="0">
    <w:p w14:paraId="21B75B46" w14:textId="77777777" w:rsidR="00232915" w:rsidRDefault="00232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F6D2B" w14:textId="61AF5619" w:rsidR="00927046" w:rsidRDefault="00927046">
    <w:pPr>
      <w:tabs>
        <w:tab w:val="center" w:pos="4680"/>
        <w:tab w:val="right" w:pos="9360"/>
      </w:tabs>
      <w:spacing w:before="720"/>
    </w:pPr>
    <w:r>
      <w:rPr>
        <w:b/>
        <w:i/>
        <w:sz w:val="20"/>
        <w:szCs w:val="20"/>
      </w:rPr>
      <w:t>Software</w:t>
    </w:r>
    <w:r>
      <w:rPr>
        <w:b/>
        <w:i/>
      </w:rPr>
      <w:t xml:space="preserve"> </w:t>
    </w:r>
    <w:r>
      <w:rPr>
        <w:b/>
        <w:i/>
        <w:sz w:val="20"/>
        <w:szCs w:val="20"/>
      </w:rPr>
      <w:t>Requirements Specification for UPOD - Back End</w:t>
    </w:r>
    <w:r>
      <w:rPr>
        <w:b/>
        <w:i/>
        <w:sz w:val="20"/>
        <w:szCs w:val="20"/>
      </w:rPr>
      <w:tab/>
      <w:t xml:space="preserve">Page </w:t>
    </w:r>
    <w:r>
      <w:fldChar w:fldCharType="begin"/>
    </w:r>
    <w:r>
      <w:instrText>PAGE</w:instrText>
    </w:r>
    <w:r>
      <w:fldChar w:fldCharType="separate"/>
    </w:r>
    <w:r w:rsidR="00D37EAF">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653"/>
    <w:multiLevelType w:val="multilevel"/>
    <w:tmpl w:val="44F2880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F21E3"/>
    <w:multiLevelType w:val="hybridMultilevel"/>
    <w:tmpl w:val="D1926B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7E91906"/>
    <w:multiLevelType w:val="hybridMultilevel"/>
    <w:tmpl w:val="4328A122"/>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3" w15:restartNumberingAfterBreak="0">
    <w:nsid w:val="151C129D"/>
    <w:multiLevelType w:val="hybridMultilevel"/>
    <w:tmpl w:val="309C4E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8BC1674"/>
    <w:multiLevelType w:val="hybridMultilevel"/>
    <w:tmpl w:val="E6224F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0A87D84"/>
    <w:multiLevelType w:val="hybridMultilevel"/>
    <w:tmpl w:val="02AE3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351F2337"/>
    <w:multiLevelType w:val="hybridMultilevel"/>
    <w:tmpl w:val="42726F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549D6304"/>
    <w:multiLevelType w:val="hybridMultilevel"/>
    <w:tmpl w:val="F92EE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B0A45C5"/>
    <w:multiLevelType w:val="hybridMultilevel"/>
    <w:tmpl w:val="99C6AA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FED6350"/>
    <w:multiLevelType w:val="hybridMultilevel"/>
    <w:tmpl w:val="86388FB4"/>
    <w:lvl w:ilvl="0" w:tplc="04090001">
      <w:start w:val="1"/>
      <w:numFmt w:val="bullet"/>
      <w:lvlText w:val=""/>
      <w:lvlJc w:val="left"/>
      <w:pPr>
        <w:ind w:left="480" w:hanging="48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730168"/>
    <w:multiLevelType w:val="hybridMultilevel"/>
    <w:tmpl w:val="53381F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04F62F8"/>
    <w:multiLevelType w:val="hybridMultilevel"/>
    <w:tmpl w:val="9B22F2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66B37DF"/>
    <w:multiLevelType w:val="hybridMultilevel"/>
    <w:tmpl w:val="407A0A0A"/>
    <w:lvl w:ilvl="0" w:tplc="9A4A7538">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77505"/>
    <w:multiLevelType w:val="hybridMultilevel"/>
    <w:tmpl w:val="65469E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E9F5C8A"/>
    <w:multiLevelType w:val="hybridMultilevel"/>
    <w:tmpl w:val="7414AD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1"/>
  </w:num>
  <w:num w:numId="3">
    <w:abstractNumId w:val="6"/>
  </w:num>
  <w:num w:numId="4">
    <w:abstractNumId w:val="14"/>
  </w:num>
  <w:num w:numId="5">
    <w:abstractNumId w:val="2"/>
  </w:num>
  <w:num w:numId="6">
    <w:abstractNumId w:val="5"/>
  </w:num>
  <w:num w:numId="7">
    <w:abstractNumId w:val="10"/>
  </w:num>
  <w:num w:numId="8">
    <w:abstractNumId w:val="3"/>
  </w:num>
  <w:num w:numId="9">
    <w:abstractNumId w:val="16"/>
  </w:num>
  <w:num w:numId="10">
    <w:abstractNumId w:val="13"/>
  </w:num>
  <w:num w:numId="11">
    <w:abstractNumId w:val="1"/>
  </w:num>
  <w:num w:numId="12">
    <w:abstractNumId w:val="9"/>
  </w:num>
  <w:num w:numId="13">
    <w:abstractNumId w:val="12"/>
  </w:num>
  <w:num w:numId="14">
    <w:abstractNumId w:val="4"/>
  </w:num>
  <w:num w:numId="15">
    <w:abstractNumId w:val="15"/>
  </w:num>
  <w:num w:numId="16">
    <w:abstractNumId w:val="7"/>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mid Ghiyasian">
    <w15:presenceInfo w15:providerId="Windows Live" w15:userId="cab93b8b1e05a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3A1"/>
    <w:rsid w:val="00093036"/>
    <w:rsid w:val="000D674C"/>
    <w:rsid w:val="00232915"/>
    <w:rsid w:val="003A2272"/>
    <w:rsid w:val="003B6C14"/>
    <w:rsid w:val="003C170B"/>
    <w:rsid w:val="00444DF1"/>
    <w:rsid w:val="00551056"/>
    <w:rsid w:val="00551AB2"/>
    <w:rsid w:val="00591C5D"/>
    <w:rsid w:val="00852E8C"/>
    <w:rsid w:val="008A18AF"/>
    <w:rsid w:val="009254F7"/>
    <w:rsid w:val="00927046"/>
    <w:rsid w:val="009839CF"/>
    <w:rsid w:val="00A9066F"/>
    <w:rsid w:val="00B772BE"/>
    <w:rsid w:val="00C93FE7"/>
    <w:rsid w:val="00D22904"/>
    <w:rsid w:val="00D37EAF"/>
    <w:rsid w:val="00D6511C"/>
    <w:rsid w:val="00DD2E7A"/>
    <w:rsid w:val="00E0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BFDC0"/>
  <w15:docId w15:val="{7B333349-AC24-4D59-8D2B-04EB8CA7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Normal1">
    <w:name w:val="Normal1"/>
    <w:rsid w:val="00551AB2"/>
    <w:rPr>
      <w:lang w:eastAsia="en-US"/>
    </w:rPr>
  </w:style>
  <w:style w:type="paragraph" w:styleId="CommentText">
    <w:name w:val="annotation text"/>
    <w:basedOn w:val="Normal"/>
    <w:link w:val="CommentTextChar"/>
    <w:uiPriority w:val="99"/>
    <w:semiHidden/>
    <w:unhideWhenUsed/>
    <w:rsid w:val="00C93FE7"/>
    <w:rPr>
      <w:sz w:val="20"/>
      <w:szCs w:val="20"/>
      <w:lang w:eastAsia="en-US"/>
    </w:rPr>
  </w:style>
  <w:style w:type="character" w:customStyle="1" w:styleId="CommentTextChar">
    <w:name w:val="Comment Text Char"/>
    <w:basedOn w:val="DefaultParagraphFont"/>
    <w:link w:val="CommentText"/>
    <w:uiPriority w:val="99"/>
    <w:semiHidden/>
    <w:rsid w:val="00C93FE7"/>
    <w:rPr>
      <w:sz w:val="20"/>
      <w:szCs w:val="20"/>
      <w:lang w:eastAsia="en-US"/>
    </w:rPr>
  </w:style>
  <w:style w:type="character" w:styleId="CommentReference">
    <w:name w:val="annotation reference"/>
    <w:basedOn w:val="DefaultParagraphFont"/>
    <w:uiPriority w:val="99"/>
    <w:semiHidden/>
    <w:unhideWhenUsed/>
    <w:rsid w:val="00C93FE7"/>
    <w:rPr>
      <w:sz w:val="16"/>
      <w:szCs w:val="16"/>
    </w:rPr>
  </w:style>
  <w:style w:type="paragraph" w:styleId="ListParagraph">
    <w:name w:val="List Paragraph"/>
    <w:basedOn w:val="Normal"/>
    <w:uiPriority w:val="34"/>
    <w:qFormat/>
    <w:rsid w:val="00C93FE7"/>
    <w:pPr>
      <w:ind w:left="720"/>
      <w:contextualSpacing/>
    </w:pPr>
    <w:rPr>
      <w:lang w:eastAsia="en-US"/>
    </w:rPr>
  </w:style>
  <w:style w:type="paragraph" w:styleId="BalloonText">
    <w:name w:val="Balloon Text"/>
    <w:basedOn w:val="Normal"/>
    <w:link w:val="BalloonTextChar"/>
    <w:uiPriority w:val="99"/>
    <w:semiHidden/>
    <w:unhideWhenUsed/>
    <w:rsid w:val="00C93F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93FE7"/>
    <w:rPr>
      <w:b/>
      <w:bCs/>
      <w:lang w:eastAsia="zh-CN"/>
    </w:rPr>
  </w:style>
  <w:style w:type="character" w:customStyle="1" w:styleId="CommentSubjectChar">
    <w:name w:val="Comment Subject Char"/>
    <w:basedOn w:val="CommentTextChar"/>
    <w:link w:val="CommentSubject"/>
    <w:uiPriority w:val="99"/>
    <w:semiHidden/>
    <w:rsid w:val="00C93FE7"/>
    <w:rPr>
      <w:b/>
      <w:bCs/>
      <w:sz w:val="20"/>
      <w:szCs w:val="20"/>
      <w:lang w:eastAsia="en-US"/>
    </w:rPr>
  </w:style>
  <w:style w:type="paragraph" w:styleId="TOC1">
    <w:name w:val="toc 1"/>
    <w:basedOn w:val="Normal"/>
    <w:next w:val="Normal"/>
    <w:autoRedefine/>
    <w:uiPriority w:val="39"/>
    <w:unhideWhenUsed/>
    <w:rsid w:val="00A9066F"/>
    <w:pPr>
      <w:spacing w:after="100"/>
    </w:pPr>
  </w:style>
  <w:style w:type="paragraph" w:styleId="TOC2">
    <w:name w:val="toc 2"/>
    <w:basedOn w:val="Normal"/>
    <w:next w:val="Normal"/>
    <w:autoRedefine/>
    <w:uiPriority w:val="39"/>
    <w:unhideWhenUsed/>
    <w:rsid w:val="00A9066F"/>
    <w:pPr>
      <w:spacing w:after="100"/>
      <w:ind w:left="240"/>
    </w:pPr>
  </w:style>
  <w:style w:type="character" w:styleId="Hyperlink">
    <w:name w:val="Hyperlink"/>
    <w:basedOn w:val="DefaultParagraphFont"/>
    <w:uiPriority w:val="99"/>
    <w:unhideWhenUsed/>
    <w:rsid w:val="00A9066F"/>
    <w:rPr>
      <w:color w:val="0563C1" w:themeColor="hyperlink"/>
      <w:u w:val="single"/>
    </w:rPr>
  </w:style>
  <w:style w:type="paragraph" w:styleId="TOC3">
    <w:name w:val="toc 3"/>
    <w:basedOn w:val="Normal"/>
    <w:next w:val="Normal"/>
    <w:autoRedefine/>
    <w:uiPriority w:val="39"/>
    <w:unhideWhenUsed/>
    <w:rsid w:val="000D674C"/>
    <w:pPr>
      <w:ind w:leftChars="400" w:left="840"/>
    </w:pPr>
  </w:style>
  <w:style w:type="paragraph" w:styleId="TOC4">
    <w:name w:val="toc 4"/>
    <w:basedOn w:val="Normal"/>
    <w:next w:val="Normal"/>
    <w:autoRedefine/>
    <w:uiPriority w:val="39"/>
    <w:unhideWhenUsed/>
    <w:rsid w:val="000D674C"/>
    <w:pPr>
      <w:ind w:leftChars="600" w:left="1260"/>
    </w:pPr>
  </w:style>
  <w:style w:type="paragraph" w:styleId="TOC5">
    <w:name w:val="toc 5"/>
    <w:basedOn w:val="Normal"/>
    <w:next w:val="Normal"/>
    <w:autoRedefine/>
    <w:uiPriority w:val="39"/>
    <w:unhideWhenUsed/>
    <w:rsid w:val="000D674C"/>
    <w:pPr>
      <w:ind w:leftChars="800" w:left="1680"/>
    </w:pPr>
  </w:style>
  <w:style w:type="paragraph" w:styleId="TOC6">
    <w:name w:val="toc 6"/>
    <w:basedOn w:val="Normal"/>
    <w:next w:val="Normal"/>
    <w:autoRedefine/>
    <w:uiPriority w:val="39"/>
    <w:unhideWhenUsed/>
    <w:rsid w:val="000D674C"/>
    <w:pPr>
      <w:ind w:leftChars="1000" w:left="2100"/>
    </w:pPr>
  </w:style>
  <w:style w:type="paragraph" w:styleId="TOC7">
    <w:name w:val="toc 7"/>
    <w:basedOn w:val="Normal"/>
    <w:next w:val="Normal"/>
    <w:autoRedefine/>
    <w:uiPriority w:val="39"/>
    <w:unhideWhenUsed/>
    <w:rsid w:val="000D674C"/>
    <w:pPr>
      <w:ind w:leftChars="1200" w:left="2520"/>
    </w:pPr>
  </w:style>
  <w:style w:type="paragraph" w:styleId="TOC8">
    <w:name w:val="toc 8"/>
    <w:basedOn w:val="Normal"/>
    <w:next w:val="Normal"/>
    <w:autoRedefine/>
    <w:uiPriority w:val="39"/>
    <w:unhideWhenUsed/>
    <w:rsid w:val="000D674C"/>
    <w:pPr>
      <w:ind w:leftChars="1400" w:left="2940"/>
    </w:pPr>
  </w:style>
  <w:style w:type="paragraph" w:styleId="TOC9">
    <w:name w:val="toc 9"/>
    <w:basedOn w:val="Normal"/>
    <w:next w:val="Normal"/>
    <w:autoRedefine/>
    <w:uiPriority w:val="39"/>
    <w:unhideWhenUsed/>
    <w:rsid w:val="000D674C"/>
    <w:pPr>
      <w:ind w:leftChars="1600" w:left="3360"/>
    </w:pPr>
  </w:style>
  <w:style w:type="paragraph" w:customStyle="1" w:styleId="Normal2">
    <w:name w:val="Normal2"/>
    <w:rsid w:val="000D674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Omid Ghiyasian</dc:creator>
  <cp:lastModifiedBy>Omid Ghiyasian</cp:lastModifiedBy>
  <cp:revision>2</cp:revision>
  <dcterms:created xsi:type="dcterms:W3CDTF">2016-06-19T21:14:00Z</dcterms:created>
  <dcterms:modified xsi:type="dcterms:W3CDTF">2016-06-19T21:14:00Z</dcterms:modified>
</cp:coreProperties>
</file>