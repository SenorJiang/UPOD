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B50F5F" w14:textId="77777777" w:rsidR="00730719" w:rsidRDefault="00730719">
      <w:pPr>
        <w:spacing w:before="240"/>
        <w:jc w:val="right"/>
      </w:pPr>
      <w:bookmarkStart w:id="0" w:name="h.gjdgxs" w:colFirst="0" w:colLast="0"/>
      <w:bookmarkEnd w:id="0"/>
    </w:p>
    <w:p w14:paraId="461B66A9" w14:textId="1B4017EE" w:rsidR="00730719" w:rsidRDefault="00A5502B">
      <w:pPr>
        <w:pStyle w:val="Title"/>
      </w:pPr>
      <w:r>
        <w:t>Software Re</w:t>
      </w:r>
      <w:r w:rsidR="002939D6">
        <w:t>quirements Specification</w:t>
      </w:r>
    </w:p>
    <w:p w14:paraId="243E2F3F" w14:textId="77777777" w:rsidR="00730719" w:rsidRDefault="002939D6">
      <w:pPr>
        <w:pStyle w:val="Title"/>
        <w:spacing w:before="0" w:after="400"/>
      </w:pPr>
      <w:proofErr w:type="gramStart"/>
      <w:r>
        <w:rPr>
          <w:sz w:val="40"/>
          <w:szCs w:val="40"/>
        </w:rPr>
        <w:t>for</w:t>
      </w:r>
      <w:proofErr w:type="gramEnd"/>
    </w:p>
    <w:p w14:paraId="00A7532A" w14:textId="77777777" w:rsidR="00730719" w:rsidRDefault="002939D6">
      <w:pPr>
        <w:pStyle w:val="Title"/>
      </w:pPr>
      <w:r>
        <w:t>UPOD - Web Design</w:t>
      </w:r>
    </w:p>
    <w:p w14:paraId="2E2E2C7A" w14:textId="18ADC6A6" w:rsidR="00730719" w:rsidRDefault="002939D6">
      <w:pPr>
        <w:spacing w:before="240" w:after="720"/>
        <w:jc w:val="right"/>
      </w:pPr>
      <w:r>
        <w:rPr>
          <w:rFonts w:ascii="Arial" w:eastAsia="Arial" w:hAnsi="Arial" w:cs="Arial"/>
          <w:b/>
          <w:sz w:val="28"/>
          <w:szCs w:val="28"/>
        </w:rPr>
        <w:t>Version 0.</w:t>
      </w:r>
      <w:r w:rsidR="007C28AF">
        <w:rPr>
          <w:rFonts w:ascii="Arial" w:eastAsia="Arial" w:hAnsi="Arial" w:cs="Arial"/>
          <w:b/>
          <w:sz w:val="28"/>
          <w:szCs w:val="28"/>
        </w:rPr>
        <w:t>4</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464D5497" w:rsidR="00730719" w:rsidRDefault="00A87D6D">
      <w:pPr>
        <w:spacing w:before="240" w:after="720"/>
        <w:jc w:val="right"/>
      </w:pPr>
      <w:r>
        <w:rPr>
          <w:rFonts w:ascii="Arial" w:eastAsia="Arial" w:hAnsi="Arial" w:cs="Arial"/>
          <w:b/>
          <w:sz w:val="28"/>
          <w:szCs w:val="28"/>
        </w:rPr>
        <w:t>15/06</w:t>
      </w:r>
      <w:r w:rsidR="002939D6">
        <w:rPr>
          <w:rFonts w:ascii="Arial" w:eastAsia="Arial" w:hAnsi="Arial" w:cs="Arial"/>
          <w:b/>
          <w:sz w:val="28"/>
          <w:szCs w:val="28"/>
        </w:rPr>
        <w:t>/2016</w:t>
      </w:r>
    </w:p>
    <w:p w14:paraId="0E75668C" w14:textId="77777777" w:rsidR="00730719" w:rsidRDefault="002939D6">
      <w:r>
        <w:br w:type="page"/>
      </w:r>
    </w:p>
    <w:p w14:paraId="01CDE247" w14:textId="63226D9A" w:rsidR="009530C9" w:rsidRDefault="009530C9" w:rsidP="009530C9">
      <w:pPr>
        <w:keepNext/>
        <w:keepLines/>
        <w:spacing w:before="120" w:after="240"/>
      </w:pPr>
      <w:commentRangeStart w:id="1"/>
      <w:r>
        <w:rPr>
          <w:b/>
          <w:sz w:val="36"/>
          <w:szCs w:val="36"/>
        </w:rPr>
        <w:lastRenderedPageBreak/>
        <w:t>Table of Contents</w:t>
      </w:r>
      <w:commentRangeEnd w:id="1"/>
      <w:r w:rsidR="006C1BC7">
        <w:rPr>
          <w:rStyle w:val="CommentReference"/>
        </w:rPr>
        <w:commentReference w:id="1"/>
      </w:r>
    </w:p>
    <w:p w14:paraId="09A828A7" w14:textId="604BFB6B" w:rsidR="00D44AB3"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890321" w:history="1">
        <w:r w:rsidR="00D44AB3" w:rsidRPr="004B5452">
          <w:rPr>
            <w:rStyle w:val="Hyperlink"/>
            <w:noProof/>
          </w:rPr>
          <w:t>1.</w:t>
        </w:r>
        <w:r w:rsidR="00D44AB3">
          <w:rPr>
            <w:rFonts w:asciiTheme="minorHAnsi" w:eastAsiaTheme="minorEastAsia" w:hAnsiTheme="minorHAnsi" w:cstheme="minorBidi"/>
            <w:noProof/>
            <w:color w:val="auto"/>
            <w:sz w:val="22"/>
            <w:szCs w:val="22"/>
          </w:rPr>
          <w:tab/>
        </w:r>
        <w:r w:rsidR="00D44AB3" w:rsidRPr="004B5452">
          <w:rPr>
            <w:rStyle w:val="Hyperlink"/>
            <w:noProof/>
          </w:rPr>
          <w:t>Introduction</w:t>
        </w:r>
        <w:r w:rsidR="00D44AB3">
          <w:rPr>
            <w:noProof/>
            <w:webHidden/>
          </w:rPr>
          <w:tab/>
        </w:r>
        <w:r w:rsidR="00D44AB3">
          <w:rPr>
            <w:noProof/>
            <w:webHidden/>
          </w:rPr>
          <w:fldChar w:fldCharType="begin"/>
        </w:r>
        <w:r w:rsidR="00D44AB3">
          <w:rPr>
            <w:noProof/>
            <w:webHidden/>
          </w:rPr>
          <w:instrText xml:space="preserve"> PAGEREF _Toc453890321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132C394E" w14:textId="792868F5"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2" w:history="1">
        <w:r w:rsidR="00D44AB3" w:rsidRPr="004B5452">
          <w:rPr>
            <w:rStyle w:val="Hyperlink"/>
            <w:noProof/>
          </w:rPr>
          <w:t>1.1</w:t>
        </w:r>
        <w:r w:rsidR="00D44AB3">
          <w:rPr>
            <w:rFonts w:asciiTheme="minorHAnsi" w:eastAsiaTheme="minorEastAsia" w:hAnsiTheme="minorHAnsi" w:cstheme="minorBidi"/>
            <w:noProof/>
            <w:color w:val="auto"/>
            <w:sz w:val="22"/>
            <w:szCs w:val="22"/>
          </w:rPr>
          <w:tab/>
        </w:r>
        <w:r w:rsidR="00D44AB3" w:rsidRPr="004B5452">
          <w:rPr>
            <w:rStyle w:val="Hyperlink"/>
            <w:noProof/>
          </w:rPr>
          <w:t>Product Scope</w:t>
        </w:r>
        <w:r w:rsidR="00D44AB3">
          <w:rPr>
            <w:noProof/>
            <w:webHidden/>
          </w:rPr>
          <w:tab/>
        </w:r>
        <w:r w:rsidR="00D44AB3">
          <w:rPr>
            <w:noProof/>
            <w:webHidden/>
          </w:rPr>
          <w:fldChar w:fldCharType="begin"/>
        </w:r>
        <w:r w:rsidR="00D44AB3">
          <w:rPr>
            <w:noProof/>
            <w:webHidden/>
          </w:rPr>
          <w:instrText xml:space="preserve"> PAGEREF _Toc453890322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229F2660" w14:textId="37854F1A"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3" w:history="1">
        <w:r w:rsidR="00D44AB3" w:rsidRPr="004B5452">
          <w:rPr>
            <w:rStyle w:val="Hyperlink"/>
            <w:noProof/>
          </w:rPr>
          <w:t>1.2</w:t>
        </w:r>
        <w:r w:rsidR="00D44AB3">
          <w:rPr>
            <w:rFonts w:asciiTheme="minorHAnsi" w:eastAsiaTheme="minorEastAsia" w:hAnsiTheme="minorHAnsi" w:cstheme="minorBidi"/>
            <w:noProof/>
            <w:color w:val="auto"/>
            <w:sz w:val="22"/>
            <w:szCs w:val="22"/>
          </w:rPr>
          <w:tab/>
        </w:r>
        <w:r w:rsidR="00D44AB3" w:rsidRPr="004B5452">
          <w:rPr>
            <w:rStyle w:val="Hyperlink"/>
            <w:noProof/>
          </w:rPr>
          <w:t>Definitions, Acronyms, and Abbreviations</w:t>
        </w:r>
        <w:r w:rsidR="00D44AB3">
          <w:rPr>
            <w:noProof/>
            <w:webHidden/>
          </w:rPr>
          <w:tab/>
        </w:r>
        <w:r w:rsidR="00D44AB3">
          <w:rPr>
            <w:noProof/>
            <w:webHidden/>
          </w:rPr>
          <w:fldChar w:fldCharType="begin"/>
        </w:r>
        <w:r w:rsidR="00D44AB3">
          <w:rPr>
            <w:noProof/>
            <w:webHidden/>
          </w:rPr>
          <w:instrText xml:space="preserve"> PAGEREF _Toc453890323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4E8FFDD3" w14:textId="5492911C"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4" w:history="1">
        <w:r w:rsidR="00D44AB3" w:rsidRPr="004B5452">
          <w:rPr>
            <w:rStyle w:val="Hyperlink"/>
            <w:noProof/>
          </w:rPr>
          <w:t>1.3</w:t>
        </w:r>
        <w:r w:rsidR="00D44AB3">
          <w:rPr>
            <w:rFonts w:asciiTheme="minorHAnsi" w:eastAsiaTheme="minorEastAsia" w:hAnsiTheme="minorHAnsi" w:cstheme="minorBidi"/>
            <w:noProof/>
            <w:color w:val="auto"/>
            <w:sz w:val="22"/>
            <w:szCs w:val="22"/>
          </w:rPr>
          <w:tab/>
        </w:r>
        <w:r w:rsidR="00D44AB3" w:rsidRPr="004B5452">
          <w:rPr>
            <w:rStyle w:val="Hyperlink"/>
            <w:noProof/>
          </w:rPr>
          <w:t>References</w:t>
        </w:r>
        <w:r w:rsidR="00D44AB3">
          <w:rPr>
            <w:noProof/>
            <w:webHidden/>
          </w:rPr>
          <w:tab/>
        </w:r>
        <w:r w:rsidR="00D44AB3">
          <w:rPr>
            <w:noProof/>
            <w:webHidden/>
          </w:rPr>
          <w:fldChar w:fldCharType="begin"/>
        </w:r>
        <w:r w:rsidR="00D44AB3">
          <w:rPr>
            <w:noProof/>
            <w:webHidden/>
          </w:rPr>
          <w:instrText xml:space="preserve"> PAGEREF _Toc453890324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05097666" w14:textId="71A7D9A9"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5" w:history="1">
        <w:r w:rsidR="00D44AB3" w:rsidRPr="004B5452">
          <w:rPr>
            <w:rStyle w:val="Hyperlink"/>
            <w:noProof/>
          </w:rPr>
          <w:t>1.4</w:t>
        </w:r>
        <w:r w:rsidR="00D44AB3">
          <w:rPr>
            <w:rFonts w:asciiTheme="minorHAnsi" w:eastAsiaTheme="minorEastAsia" w:hAnsiTheme="minorHAnsi" w:cstheme="minorBidi"/>
            <w:noProof/>
            <w:color w:val="auto"/>
            <w:sz w:val="22"/>
            <w:szCs w:val="22"/>
          </w:rPr>
          <w:tab/>
        </w:r>
        <w:r w:rsidR="00D44AB3" w:rsidRPr="004B5452">
          <w:rPr>
            <w:rStyle w:val="Hyperlink"/>
            <w:noProof/>
          </w:rPr>
          <w:t>Overview</w:t>
        </w:r>
        <w:r w:rsidR="00D44AB3">
          <w:rPr>
            <w:noProof/>
            <w:webHidden/>
          </w:rPr>
          <w:tab/>
        </w:r>
        <w:r w:rsidR="00D44AB3">
          <w:rPr>
            <w:noProof/>
            <w:webHidden/>
          </w:rPr>
          <w:fldChar w:fldCharType="begin"/>
        </w:r>
        <w:r w:rsidR="00D44AB3">
          <w:rPr>
            <w:noProof/>
            <w:webHidden/>
          </w:rPr>
          <w:instrText xml:space="preserve"> PAGEREF _Toc453890325 \h </w:instrText>
        </w:r>
        <w:r w:rsidR="00D44AB3">
          <w:rPr>
            <w:noProof/>
            <w:webHidden/>
          </w:rPr>
        </w:r>
        <w:r w:rsidR="00D44AB3">
          <w:rPr>
            <w:noProof/>
            <w:webHidden/>
          </w:rPr>
          <w:fldChar w:fldCharType="separate"/>
        </w:r>
        <w:r w:rsidR="00D44AB3">
          <w:rPr>
            <w:noProof/>
            <w:webHidden/>
          </w:rPr>
          <w:t>4</w:t>
        </w:r>
        <w:r w:rsidR="00D44AB3">
          <w:rPr>
            <w:noProof/>
            <w:webHidden/>
          </w:rPr>
          <w:fldChar w:fldCharType="end"/>
        </w:r>
      </w:hyperlink>
    </w:p>
    <w:p w14:paraId="570FEC5D" w14:textId="4B5E1E49" w:rsidR="00D44AB3" w:rsidRDefault="00D518AC">
      <w:pPr>
        <w:pStyle w:val="TOC1"/>
        <w:tabs>
          <w:tab w:val="left" w:pos="440"/>
          <w:tab w:val="right" w:leader="dot" w:pos="9350"/>
        </w:tabs>
        <w:rPr>
          <w:rFonts w:asciiTheme="minorHAnsi" w:eastAsiaTheme="minorEastAsia" w:hAnsiTheme="minorHAnsi" w:cstheme="minorBidi"/>
          <w:noProof/>
          <w:color w:val="auto"/>
          <w:sz w:val="22"/>
          <w:szCs w:val="22"/>
        </w:rPr>
      </w:pPr>
      <w:hyperlink w:anchor="_Toc453890326" w:history="1">
        <w:r w:rsidR="00D44AB3" w:rsidRPr="004B5452">
          <w:rPr>
            <w:rStyle w:val="Hyperlink"/>
            <w:noProof/>
          </w:rPr>
          <w:t>2.</w:t>
        </w:r>
        <w:r w:rsidR="00D44AB3">
          <w:rPr>
            <w:rFonts w:asciiTheme="minorHAnsi" w:eastAsiaTheme="minorEastAsia" w:hAnsiTheme="minorHAnsi" w:cstheme="minorBidi"/>
            <w:noProof/>
            <w:color w:val="auto"/>
            <w:sz w:val="22"/>
            <w:szCs w:val="22"/>
          </w:rPr>
          <w:tab/>
        </w:r>
        <w:r w:rsidR="00D44AB3" w:rsidRPr="004B5452">
          <w:rPr>
            <w:rStyle w:val="Hyperlink"/>
            <w:noProof/>
          </w:rPr>
          <w:t>Overall Description</w:t>
        </w:r>
        <w:r w:rsidR="00D44AB3">
          <w:rPr>
            <w:noProof/>
            <w:webHidden/>
          </w:rPr>
          <w:tab/>
        </w:r>
        <w:r w:rsidR="00D44AB3">
          <w:rPr>
            <w:noProof/>
            <w:webHidden/>
          </w:rPr>
          <w:fldChar w:fldCharType="begin"/>
        </w:r>
        <w:r w:rsidR="00D44AB3">
          <w:rPr>
            <w:noProof/>
            <w:webHidden/>
          </w:rPr>
          <w:instrText xml:space="preserve"> PAGEREF _Toc453890326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8EB864D" w14:textId="4AB1A9E9"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27" w:history="1">
        <w:r w:rsidR="00D44AB3" w:rsidRPr="004B5452">
          <w:rPr>
            <w:rStyle w:val="Hyperlink"/>
            <w:noProof/>
          </w:rPr>
          <w:t>2.1</w:t>
        </w:r>
        <w:r w:rsidR="00D44AB3">
          <w:rPr>
            <w:rFonts w:asciiTheme="minorHAnsi" w:eastAsiaTheme="minorEastAsia" w:hAnsiTheme="minorHAnsi" w:cstheme="minorBidi"/>
            <w:noProof/>
            <w:color w:val="auto"/>
            <w:sz w:val="22"/>
            <w:szCs w:val="22"/>
          </w:rPr>
          <w:tab/>
        </w:r>
        <w:r w:rsidR="00D44AB3" w:rsidRPr="004B5452">
          <w:rPr>
            <w:rStyle w:val="Hyperlink"/>
            <w:noProof/>
          </w:rPr>
          <w:t>Product Perspective</w:t>
        </w:r>
        <w:r w:rsidR="00D44AB3">
          <w:rPr>
            <w:noProof/>
            <w:webHidden/>
          </w:rPr>
          <w:tab/>
        </w:r>
        <w:r w:rsidR="00D44AB3">
          <w:rPr>
            <w:noProof/>
            <w:webHidden/>
          </w:rPr>
          <w:fldChar w:fldCharType="begin"/>
        </w:r>
        <w:r w:rsidR="00D44AB3">
          <w:rPr>
            <w:noProof/>
            <w:webHidden/>
          </w:rPr>
          <w:instrText xml:space="preserve"> PAGEREF _Toc453890327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E8BFBA3" w14:textId="15A10585"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8" w:history="1">
        <w:r w:rsidR="00D44AB3" w:rsidRPr="004B5452">
          <w:rPr>
            <w:rStyle w:val="Hyperlink"/>
            <w:noProof/>
          </w:rPr>
          <w:t>2.1.1</w:t>
        </w:r>
        <w:r w:rsidR="00D44AB3">
          <w:rPr>
            <w:rFonts w:asciiTheme="minorHAnsi" w:eastAsiaTheme="minorEastAsia" w:hAnsiTheme="minorHAnsi" w:cstheme="minorBidi"/>
            <w:noProof/>
            <w:color w:val="auto"/>
            <w:sz w:val="22"/>
            <w:szCs w:val="22"/>
          </w:rPr>
          <w:tab/>
        </w:r>
        <w:r w:rsidR="00D44AB3" w:rsidRPr="004B5452">
          <w:rPr>
            <w:rStyle w:val="Hyperlink"/>
            <w:noProof/>
          </w:rPr>
          <w:t>System Interfaces</w:t>
        </w:r>
        <w:r w:rsidR="00D44AB3">
          <w:rPr>
            <w:noProof/>
            <w:webHidden/>
          </w:rPr>
          <w:tab/>
        </w:r>
        <w:r w:rsidR="00D44AB3">
          <w:rPr>
            <w:noProof/>
            <w:webHidden/>
          </w:rPr>
          <w:fldChar w:fldCharType="begin"/>
        </w:r>
        <w:r w:rsidR="00D44AB3">
          <w:rPr>
            <w:noProof/>
            <w:webHidden/>
          </w:rPr>
          <w:instrText xml:space="preserve"> PAGEREF _Toc453890328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415083" w14:textId="032CB4EA"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29" w:history="1">
        <w:r w:rsidR="00D44AB3" w:rsidRPr="004B5452">
          <w:rPr>
            <w:rStyle w:val="Hyperlink"/>
            <w:noProof/>
          </w:rPr>
          <w:t>2.1.2</w:t>
        </w:r>
        <w:r w:rsidR="00D44AB3">
          <w:rPr>
            <w:rFonts w:asciiTheme="minorHAnsi" w:eastAsiaTheme="minorEastAsia" w:hAnsiTheme="minorHAnsi" w:cstheme="minorBidi"/>
            <w:noProof/>
            <w:color w:val="auto"/>
            <w:sz w:val="22"/>
            <w:szCs w:val="22"/>
          </w:rPr>
          <w:tab/>
        </w:r>
        <w:r w:rsidR="00D44AB3" w:rsidRPr="004B5452">
          <w:rPr>
            <w:rStyle w:val="Hyperlink"/>
            <w:noProof/>
          </w:rPr>
          <w:t>User Interfaces</w:t>
        </w:r>
        <w:r w:rsidR="00D44AB3">
          <w:rPr>
            <w:noProof/>
            <w:webHidden/>
          </w:rPr>
          <w:tab/>
        </w:r>
        <w:r w:rsidR="00D44AB3">
          <w:rPr>
            <w:noProof/>
            <w:webHidden/>
          </w:rPr>
          <w:fldChar w:fldCharType="begin"/>
        </w:r>
        <w:r w:rsidR="00D44AB3">
          <w:rPr>
            <w:noProof/>
            <w:webHidden/>
          </w:rPr>
          <w:instrText xml:space="preserve"> PAGEREF _Toc453890329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13BAA98E" w14:textId="2BDDD1F0"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0" w:history="1">
        <w:r w:rsidR="00D44AB3" w:rsidRPr="004B5452">
          <w:rPr>
            <w:rStyle w:val="Hyperlink"/>
            <w:noProof/>
          </w:rPr>
          <w:t>2.1.3</w:t>
        </w:r>
        <w:r w:rsidR="00D44AB3">
          <w:rPr>
            <w:rFonts w:asciiTheme="minorHAnsi" w:eastAsiaTheme="minorEastAsia" w:hAnsiTheme="minorHAnsi" w:cstheme="minorBidi"/>
            <w:noProof/>
            <w:color w:val="auto"/>
            <w:sz w:val="22"/>
            <w:szCs w:val="22"/>
          </w:rPr>
          <w:tab/>
        </w:r>
        <w:r w:rsidR="00D44AB3" w:rsidRPr="004B5452">
          <w:rPr>
            <w:rStyle w:val="Hyperlink"/>
            <w:noProof/>
          </w:rPr>
          <w:t>Software Interfaces</w:t>
        </w:r>
        <w:r w:rsidR="00D44AB3">
          <w:rPr>
            <w:noProof/>
            <w:webHidden/>
          </w:rPr>
          <w:tab/>
        </w:r>
        <w:r w:rsidR="00D44AB3">
          <w:rPr>
            <w:noProof/>
            <w:webHidden/>
          </w:rPr>
          <w:fldChar w:fldCharType="begin"/>
        </w:r>
        <w:r w:rsidR="00D44AB3">
          <w:rPr>
            <w:noProof/>
            <w:webHidden/>
          </w:rPr>
          <w:instrText xml:space="preserve"> PAGEREF _Toc453890330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7B0758B7" w14:textId="5EBED128"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1" w:history="1">
        <w:r w:rsidR="00D44AB3" w:rsidRPr="004B5452">
          <w:rPr>
            <w:rStyle w:val="Hyperlink"/>
            <w:noProof/>
          </w:rPr>
          <w:t>2.1.4</w:t>
        </w:r>
        <w:r w:rsidR="00D44AB3">
          <w:rPr>
            <w:rFonts w:asciiTheme="minorHAnsi" w:eastAsiaTheme="minorEastAsia" w:hAnsiTheme="minorHAnsi" w:cstheme="minorBidi"/>
            <w:noProof/>
            <w:color w:val="auto"/>
            <w:sz w:val="22"/>
            <w:szCs w:val="22"/>
          </w:rPr>
          <w:tab/>
        </w:r>
        <w:r w:rsidR="00D44AB3" w:rsidRPr="004B5452">
          <w:rPr>
            <w:rStyle w:val="Hyperlink"/>
            <w:noProof/>
          </w:rPr>
          <w:t>Communication Interfaces</w:t>
        </w:r>
        <w:r w:rsidR="00D44AB3">
          <w:rPr>
            <w:noProof/>
            <w:webHidden/>
          </w:rPr>
          <w:tab/>
        </w:r>
        <w:r w:rsidR="00D44AB3">
          <w:rPr>
            <w:noProof/>
            <w:webHidden/>
          </w:rPr>
          <w:fldChar w:fldCharType="begin"/>
        </w:r>
        <w:r w:rsidR="00D44AB3">
          <w:rPr>
            <w:noProof/>
            <w:webHidden/>
          </w:rPr>
          <w:instrText xml:space="preserve"> PAGEREF _Toc453890331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63E36428" w14:textId="4CA17BAE"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32" w:history="1">
        <w:r w:rsidR="00D44AB3" w:rsidRPr="004B5452">
          <w:rPr>
            <w:rStyle w:val="Hyperlink"/>
            <w:noProof/>
          </w:rPr>
          <w:t>2.1.5</w:t>
        </w:r>
        <w:r w:rsidR="00D44AB3">
          <w:rPr>
            <w:rFonts w:asciiTheme="minorHAnsi" w:eastAsiaTheme="minorEastAsia" w:hAnsiTheme="minorHAnsi" w:cstheme="minorBidi"/>
            <w:noProof/>
            <w:color w:val="auto"/>
            <w:sz w:val="22"/>
            <w:szCs w:val="22"/>
          </w:rPr>
          <w:tab/>
        </w:r>
        <w:r w:rsidR="00D44AB3" w:rsidRPr="004B5452">
          <w:rPr>
            <w:rStyle w:val="Hyperlink"/>
            <w:noProof/>
          </w:rPr>
          <w:t>Memory Constraints</w:t>
        </w:r>
        <w:r w:rsidR="00D44AB3">
          <w:rPr>
            <w:noProof/>
            <w:webHidden/>
          </w:rPr>
          <w:tab/>
        </w:r>
        <w:r w:rsidR="00D44AB3">
          <w:rPr>
            <w:noProof/>
            <w:webHidden/>
          </w:rPr>
          <w:fldChar w:fldCharType="begin"/>
        </w:r>
        <w:r w:rsidR="00D44AB3">
          <w:rPr>
            <w:noProof/>
            <w:webHidden/>
          </w:rPr>
          <w:instrText xml:space="preserve"> PAGEREF _Toc453890332 \h </w:instrText>
        </w:r>
        <w:r w:rsidR="00D44AB3">
          <w:rPr>
            <w:noProof/>
            <w:webHidden/>
          </w:rPr>
        </w:r>
        <w:r w:rsidR="00D44AB3">
          <w:rPr>
            <w:noProof/>
            <w:webHidden/>
          </w:rPr>
          <w:fldChar w:fldCharType="separate"/>
        </w:r>
        <w:r w:rsidR="00D44AB3">
          <w:rPr>
            <w:noProof/>
            <w:webHidden/>
          </w:rPr>
          <w:t>5</w:t>
        </w:r>
        <w:r w:rsidR="00D44AB3">
          <w:rPr>
            <w:noProof/>
            <w:webHidden/>
          </w:rPr>
          <w:fldChar w:fldCharType="end"/>
        </w:r>
      </w:hyperlink>
    </w:p>
    <w:p w14:paraId="25864027" w14:textId="7C5225E5"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3" w:history="1">
        <w:r w:rsidR="00D44AB3" w:rsidRPr="004B5452">
          <w:rPr>
            <w:rStyle w:val="Hyperlink"/>
            <w:noProof/>
          </w:rPr>
          <w:t>2.2</w:t>
        </w:r>
        <w:r w:rsidR="00D44AB3">
          <w:rPr>
            <w:rFonts w:asciiTheme="minorHAnsi" w:eastAsiaTheme="minorEastAsia" w:hAnsiTheme="minorHAnsi" w:cstheme="minorBidi"/>
            <w:noProof/>
            <w:color w:val="auto"/>
            <w:sz w:val="22"/>
            <w:szCs w:val="22"/>
          </w:rPr>
          <w:tab/>
        </w:r>
        <w:r w:rsidR="00D44AB3" w:rsidRPr="004B5452">
          <w:rPr>
            <w:rStyle w:val="Hyperlink"/>
            <w:noProof/>
          </w:rPr>
          <w:t>Constraints</w:t>
        </w:r>
        <w:r w:rsidR="00D44AB3">
          <w:rPr>
            <w:noProof/>
            <w:webHidden/>
          </w:rPr>
          <w:tab/>
        </w:r>
        <w:r w:rsidR="00D44AB3">
          <w:rPr>
            <w:noProof/>
            <w:webHidden/>
          </w:rPr>
          <w:fldChar w:fldCharType="begin"/>
        </w:r>
        <w:r w:rsidR="00D44AB3">
          <w:rPr>
            <w:noProof/>
            <w:webHidden/>
          </w:rPr>
          <w:instrText xml:space="preserve"> PAGEREF _Toc453890333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A57E80B" w14:textId="44029D25"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2" w:author="Student" w:date="2016-06-22T10:35:00Z">
          <w:pPr>
            <w:pStyle w:val="TOC2"/>
            <w:tabs>
              <w:tab w:val="left" w:pos="660"/>
              <w:tab w:val="right" w:leader="dot" w:pos="9350"/>
            </w:tabs>
          </w:pPr>
        </w:pPrChange>
      </w:pPr>
      <w:r>
        <w:fldChar w:fldCharType="begin"/>
      </w:r>
      <w:r>
        <w:instrText xml:space="preserve"> HYPERLINK \l "_Toc453890334" </w:instrText>
      </w:r>
      <w:r>
        <w:fldChar w:fldCharType="separate"/>
      </w:r>
      <w:r w:rsidR="00D44AB3" w:rsidRPr="004B5452">
        <w:rPr>
          <w:rStyle w:val="Hyperlink"/>
          <w:noProof/>
        </w:rPr>
        <w:t>3.</w:t>
      </w:r>
      <w:r w:rsidR="00D44AB3">
        <w:rPr>
          <w:rFonts w:asciiTheme="minorHAnsi" w:eastAsiaTheme="minorEastAsia" w:hAnsiTheme="minorHAnsi" w:cstheme="minorBidi"/>
          <w:noProof/>
          <w:color w:val="auto"/>
          <w:sz w:val="22"/>
          <w:szCs w:val="22"/>
        </w:rPr>
        <w:tab/>
      </w:r>
      <w:r w:rsidR="00D44AB3" w:rsidRPr="004B5452">
        <w:rPr>
          <w:rStyle w:val="Hyperlink"/>
          <w:noProof/>
        </w:rPr>
        <w:t>Specific Requirements</w:t>
      </w:r>
      <w:r w:rsidR="00D44AB3">
        <w:rPr>
          <w:noProof/>
          <w:webHidden/>
        </w:rPr>
        <w:tab/>
      </w:r>
      <w:r w:rsidR="00D44AB3">
        <w:rPr>
          <w:noProof/>
          <w:webHidden/>
        </w:rPr>
        <w:fldChar w:fldCharType="begin"/>
      </w:r>
      <w:r w:rsidR="00D44AB3">
        <w:rPr>
          <w:noProof/>
          <w:webHidden/>
        </w:rPr>
        <w:instrText xml:space="preserve"> PAGEREF _Toc453890334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r>
        <w:rPr>
          <w:noProof/>
        </w:rPr>
        <w:fldChar w:fldCharType="end"/>
      </w:r>
    </w:p>
    <w:p w14:paraId="096DB99A" w14:textId="1B19A87A"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5" w:history="1">
        <w:r w:rsidR="00D44AB3" w:rsidRPr="004B5452">
          <w:rPr>
            <w:rStyle w:val="Hyperlink"/>
            <w:noProof/>
          </w:rPr>
          <w:t>3.1</w:t>
        </w:r>
        <w:r w:rsidR="00D44AB3">
          <w:rPr>
            <w:rFonts w:asciiTheme="minorHAnsi" w:eastAsiaTheme="minorEastAsia" w:hAnsiTheme="minorHAnsi" w:cstheme="minorBidi"/>
            <w:noProof/>
            <w:color w:val="auto"/>
            <w:sz w:val="22"/>
            <w:szCs w:val="22"/>
          </w:rPr>
          <w:tab/>
        </w:r>
        <w:r w:rsidR="00D44AB3" w:rsidRPr="004B5452">
          <w:rPr>
            <w:rStyle w:val="Hyperlink"/>
            <w:noProof/>
          </w:rPr>
          <w:t>External Interfaces</w:t>
        </w:r>
        <w:r w:rsidR="00D44AB3">
          <w:rPr>
            <w:noProof/>
            <w:webHidden/>
          </w:rPr>
          <w:tab/>
        </w:r>
        <w:r w:rsidR="00D44AB3">
          <w:rPr>
            <w:noProof/>
            <w:webHidden/>
          </w:rPr>
          <w:fldChar w:fldCharType="begin"/>
        </w:r>
        <w:r w:rsidR="00D44AB3">
          <w:rPr>
            <w:noProof/>
            <w:webHidden/>
          </w:rPr>
          <w:instrText xml:space="preserve"> PAGEREF _Toc453890335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517606FC" w14:textId="54FEA8DD"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6" w:history="1">
        <w:r w:rsidR="00D44AB3" w:rsidRPr="004B5452">
          <w:rPr>
            <w:rStyle w:val="Hyperlink"/>
            <w:noProof/>
          </w:rPr>
          <w:t>3.2</w:t>
        </w:r>
        <w:r w:rsidR="00D44AB3">
          <w:rPr>
            <w:rFonts w:asciiTheme="minorHAnsi" w:eastAsiaTheme="minorEastAsia" w:hAnsiTheme="minorHAnsi" w:cstheme="minorBidi"/>
            <w:noProof/>
            <w:color w:val="auto"/>
            <w:sz w:val="22"/>
            <w:szCs w:val="22"/>
          </w:rPr>
          <w:tab/>
        </w:r>
        <w:r w:rsidR="00D44AB3" w:rsidRPr="004B5452">
          <w:rPr>
            <w:rStyle w:val="Hyperlink"/>
            <w:noProof/>
          </w:rPr>
          <w:t>Product Functions</w:t>
        </w:r>
        <w:r w:rsidR="00D44AB3">
          <w:rPr>
            <w:noProof/>
            <w:webHidden/>
          </w:rPr>
          <w:tab/>
        </w:r>
        <w:r w:rsidR="00D44AB3">
          <w:rPr>
            <w:noProof/>
            <w:webHidden/>
          </w:rPr>
          <w:fldChar w:fldCharType="begin"/>
        </w:r>
        <w:r w:rsidR="00D44AB3">
          <w:rPr>
            <w:noProof/>
            <w:webHidden/>
          </w:rPr>
          <w:instrText xml:space="preserve"> PAGEREF _Toc453890336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37F6DAAC" w14:textId="535655DA"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7" w:history="1">
        <w:r w:rsidR="00D44AB3" w:rsidRPr="004B5452">
          <w:rPr>
            <w:rStyle w:val="Hyperlink"/>
            <w:noProof/>
          </w:rPr>
          <w:t>3.3</w:t>
        </w:r>
        <w:r w:rsidR="00D44AB3">
          <w:rPr>
            <w:rFonts w:asciiTheme="minorHAnsi" w:eastAsiaTheme="minorEastAsia" w:hAnsiTheme="minorHAnsi" w:cstheme="minorBidi"/>
            <w:noProof/>
            <w:color w:val="auto"/>
            <w:sz w:val="22"/>
            <w:szCs w:val="22"/>
          </w:rPr>
          <w:tab/>
        </w:r>
        <w:r w:rsidR="00D44AB3" w:rsidRPr="004B5452">
          <w:rPr>
            <w:rStyle w:val="Hyperlink"/>
            <w:noProof/>
          </w:rPr>
          <w:t>Performance Requirements</w:t>
        </w:r>
        <w:r w:rsidR="00D44AB3">
          <w:rPr>
            <w:noProof/>
            <w:webHidden/>
          </w:rPr>
          <w:tab/>
        </w:r>
        <w:r w:rsidR="00D44AB3">
          <w:rPr>
            <w:noProof/>
            <w:webHidden/>
          </w:rPr>
          <w:fldChar w:fldCharType="begin"/>
        </w:r>
        <w:r w:rsidR="00D44AB3">
          <w:rPr>
            <w:noProof/>
            <w:webHidden/>
          </w:rPr>
          <w:instrText xml:space="preserve"> PAGEREF _Toc453890337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142FCC42" w14:textId="0F0167EA"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8" w:history="1">
        <w:r w:rsidR="00D44AB3" w:rsidRPr="004B5452">
          <w:rPr>
            <w:rStyle w:val="Hyperlink"/>
            <w:noProof/>
          </w:rPr>
          <w:t>3.4</w:t>
        </w:r>
        <w:r w:rsidR="00D44AB3">
          <w:rPr>
            <w:rFonts w:asciiTheme="minorHAnsi" w:eastAsiaTheme="minorEastAsia" w:hAnsiTheme="minorHAnsi" w:cstheme="minorBidi"/>
            <w:noProof/>
            <w:color w:val="auto"/>
            <w:sz w:val="22"/>
            <w:szCs w:val="22"/>
          </w:rPr>
          <w:tab/>
        </w:r>
        <w:r w:rsidR="00D44AB3" w:rsidRPr="004B5452">
          <w:rPr>
            <w:rStyle w:val="Hyperlink"/>
            <w:noProof/>
          </w:rPr>
          <w:t>Logical Database Requirements</w:t>
        </w:r>
        <w:r w:rsidR="00D44AB3">
          <w:rPr>
            <w:noProof/>
            <w:webHidden/>
          </w:rPr>
          <w:tab/>
        </w:r>
        <w:r w:rsidR="00D44AB3">
          <w:rPr>
            <w:noProof/>
            <w:webHidden/>
          </w:rPr>
          <w:fldChar w:fldCharType="begin"/>
        </w:r>
        <w:r w:rsidR="00D44AB3">
          <w:rPr>
            <w:noProof/>
            <w:webHidden/>
          </w:rPr>
          <w:instrText xml:space="preserve"> PAGEREF _Toc453890338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08BBB64E" w14:textId="25BD8641"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39" w:history="1">
        <w:r w:rsidR="00D44AB3" w:rsidRPr="004B5452">
          <w:rPr>
            <w:rStyle w:val="Hyperlink"/>
            <w:noProof/>
          </w:rPr>
          <w:t>3.5</w:t>
        </w:r>
        <w:r w:rsidR="00D44AB3">
          <w:rPr>
            <w:rFonts w:asciiTheme="minorHAnsi" w:eastAsiaTheme="minorEastAsia" w:hAnsiTheme="minorHAnsi" w:cstheme="minorBidi"/>
            <w:noProof/>
            <w:color w:val="auto"/>
            <w:sz w:val="22"/>
            <w:szCs w:val="22"/>
          </w:rPr>
          <w:tab/>
        </w:r>
        <w:r w:rsidR="00D44AB3" w:rsidRPr="004B5452">
          <w:rPr>
            <w:rStyle w:val="Hyperlink"/>
            <w:noProof/>
          </w:rPr>
          <w:t>Software System Attributes</w:t>
        </w:r>
        <w:r w:rsidR="00D44AB3">
          <w:rPr>
            <w:noProof/>
            <w:webHidden/>
          </w:rPr>
          <w:tab/>
        </w:r>
        <w:r w:rsidR="00D44AB3">
          <w:rPr>
            <w:noProof/>
            <w:webHidden/>
          </w:rPr>
          <w:fldChar w:fldCharType="begin"/>
        </w:r>
        <w:r w:rsidR="00D44AB3">
          <w:rPr>
            <w:noProof/>
            <w:webHidden/>
          </w:rPr>
          <w:instrText xml:space="preserve"> PAGEREF _Toc453890339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244D75E6" w14:textId="0675333B"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0" w:history="1">
        <w:r w:rsidR="00D44AB3" w:rsidRPr="004B5452">
          <w:rPr>
            <w:rStyle w:val="Hyperlink"/>
            <w:noProof/>
          </w:rPr>
          <w:t>3.5.1</w:t>
        </w:r>
        <w:r w:rsidR="00D44AB3">
          <w:rPr>
            <w:rFonts w:asciiTheme="minorHAnsi" w:eastAsiaTheme="minorEastAsia" w:hAnsiTheme="minorHAnsi" w:cstheme="minorBidi"/>
            <w:noProof/>
            <w:color w:val="auto"/>
            <w:sz w:val="22"/>
            <w:szCs w:val="22"/>
          </w:rPr>
          <w:tab/>
        </w:r>
        <w:r w:rsidR="00D44AB3" w:rsidRPr="004B5452">
          <w:rPr>
            <w:rStyle w:val="Hyperlink"/>
            <w:noProof/>
          </w:rPr>
          <w:t>Reliability</w:t>
        </w:r>
        <w:r w:rsidR="00D44AB3">
          <w:rPr>
            <w:noProof/>
            <w:webHidden/>
          </w:rPr>
          <w:tab/>
        </w:r>
        <w:r w:rsidR="00D44AB3">
          <w:rPr>
            <w:noProof/>
            <w:webHidden/>
          </w:rPr>
          <w:fldChar w:fldCharType="begin"/>
        </w:r>
        <w:r w:rsidR="00D44AB3">
          <w:rPr>
            <w:noProof/>
            <w:webHidden/>
          </w:rPr>
          <w:instrText xml:space="preserve"> PAGEREF _Toc453890340 \h </w:instrText>
        </w:r>
        <w:r w:rsidR="00D44AB3">
          <w:rPr>
            <w:noProof/>
            <w:webHidden/>
          </w:rPr>
        </w:r>
        <w:r w:rsidR="00D44AB3">
          <w:rPr>
            <w:noProof/>
            <w:webHidden/>
          </w:rPr>
          <w:fldChar w:fldCharType="separate"/>
        </w:r>
        <w:r w:rsidR="00D44AB3">
          <w:rPr>
            <w:noProof/>
            <w:webHidden/>
          </w:rPr>
          <w:t>6</w:t>
        </w:r>
        <w:r w:rsidR="00D44AB3">
          <w:rPr>
            <w:noProof/>
            <w:webHidden/>
          </w:rPr>
          <w:fldChar w:fldCharType="end"/>
        </w:r>
      </w:hyperlink>
    </w:p>
    <w:p w14:paraId="4AB0CECC" w14:textId="0D7E4849"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1" w:history="1">
        <w:r w:rsidR="00D44AB3" w:rsidRPr="004B5452">
          <w:rPr>
            <w:rStyle w:val="Hyperlink"/>
            <w:noProof/>
          </w:rPr>
          <w:t>3.5.2</w:t>
        </w:r>
        <w:r w:rsidR="00D44AB3">
          <w:rPr>
            <w:rFonts w:asciiTheme="minorHAnsi" w:eastAsiaTheme="minorEastAsia" w:hAnsiTheme="minorHAnsi" w:cstheme="minorBidi"/>
            <w:noProof/>
            <w:color w:val="auto"/>
            <w:sz w:val="22"/>
            <w:szCs w:val="22"/>
          </w:rPr>
          <w:tab/>
        </w:r>
        <w:r w:rsidR="00D44AB3" w:rsidRPr="004B5452">
          <w:rPr>
            <w:rStyle w:val="Hyperlink"/>
            <w:noProof/>
          </w:rPr>
          <w:t>Availability</w:t>
        </w:r>
        <w:r w:rsidR="00D44AB3">
          <w:rPr>
            <w:noProof/>
            <w:webHidden/>
          </w:rPr>
          <w:tab/>
        </w:r>
        <w:r w:rsidR="00D44AB3">
          <w:rPr>
            <w:noProof/>
            <w:webHidden/>
          </w:rPr>
          <w:fldChar w:fldCharType="begin"/>
        </w:r>
        <w:r w:rsidR="00D44AB3">
          <w:rPr>
            <w:noProof/>
            <w:webHidden/>
          </w:rPr>
          <w:instrText xml:space="preserve"> PAGEREF _Toc453890341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BFA4491" w14:textId="6C38D7DE"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2" w:history="1">
        <w:r w:rsidR="00D44AB3" w:rsidRPr="004B5452">
          <w:rPr>
            <w:rStyle w:val="Hyperlink"/>
            <w:noProof/>
          </w:rPr>
          <w:t>3.5.3</w:t>
        </w:r>
        <w:r w:rsidR="00D44AB3">
          <w:rPr>
            <w:rFonts w:asciiTheme="minorHAnsi" w:eastAsiaTheme="minorEastAsia" w:hAnsiTheme="minorHAnsi" w:cstheme="minorBidi"/>
            <w:noProof/>
            <w:color w:val="auto"/>
            <w:sz w:val="22"/>
            <w:szCs w:val="22"/>
          </w:rPr>
          <w:tab/>
        </w:r>
        <w:r w:rsidR="00D44AB3" w:rsidRPr="004B5452">
          <w:rPr>
            <w:rStyle w:val="Hyperlink"/>
            <w:noProof/>
          </w:rPr>
          <w:t>Security</w:t>
        </w:r>
        <w:r w:rsidR="00D44AB3">
          <w:rPr>
            <w:noProof/>
            <w:webHidden/>
          </w:rPr>
          <w:tab/>
        </w:r>
        <w:r w:rsidR="00D44AB3">
          <w:rPr>
            <w:noProof/>
            <w:webHidden/>
          </w:rPr>
          <w:fldChar w:fldCharType="begin"/>
        </w:r>
        <w:r w:rsidR="00D44AB3">
          <w:rPr>
            <w:noProof/>
            <w:webHidden/>
          </w:rPr>
          <w:instrText xml:space="preserve"> PAGEREF _Toc453890342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4B25746C" w14:textId="52644D90"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3" w:history="1">
        <w:r w:rsidR="00D44AB3" w:rsidRPr="004B5452">
          <w:rPr>
            <w:rStyle w:val="Hyperlink"/>
            <w:noProof/>
          </w:rPr>
          <w:t>3.5.4</w:t>
        </w:r>
        <w:r w:rsidR="00D44AB3">
          <w:rPr>
            <w:rFonts w:asciiTheme="minorHAnsi" w:eastAsiaTheme="minorEastAsia" w:hAnsiTheme="minorHAnsi" w:cstheme="minorBidi"/>
            <w:noProof/>
            <w:color w:val="auto"/>
            <w:sz w:val="22"/>
            <w:szCs w:val="22"/>
          </w:rPr>
          <w:tab/>
        </w:r>
        <w:r w:rsidR="00D44AB3" w:rsidRPr="004B5452">
          <w:rPr>
            <w:rStyle w:val="Hyperlink"/>
            <w:noProof/>
          </w:rPr>
          <w:t>Maintainability</w:t>
        </w:r>
        <w:r w:rsidR="00D44AB3">
          <w:rPr>
            <w:noProof/>
            <w:webHidden/>
          </w:rPr>
          <w:tab/>
        </w:r>
        <w:r w:rsidR="00D44AB3">
          <w:rPr>
            <w:noProof/>
            <w:webHidden/>
          </w:rPr>
          <w:fldChar w:fldCharType="begin"/>
        </w:r>
        <w:r w:rsidR="00D44AB3">
          <w:rPr>
            <w:noProof/>
            <w:webHidden/>
          </w:rPr>
          <w:instrText xml:space="preserve"> PAGEREF _Toc453890343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6F035E9" w14:textId="6E0F0FB0"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4" w:history="1">
        <w:r w:rsidR="00D44AB3" w:rsidRPr="004B5452">
          <w:rPr>
            <w:rStyle w:val="Hyperlink"/>
            <w:noProof/>
          </w:rPr>
          <w:t>3.5.5</w:t>
        </w:r>
        <w:r w:rsidR="00D44AB3">
          <w:rPr>
            <w:rFonts w:asciiTheme="minorHAnsi" w:eastAsiaTheme="minorEastAsia" w:hAnsiTheme="minorHAnsi" w:cstheme="minorBidi"/>
            <w:noProof/>
            <w:color w:val="auto"/>
            <w:sz w:val="22"/>
            <w:szCs w:val="22"/>
          </w:rPr>
          <w:tab/>
        </w:r>
        <w:r w:rsidR="00D44AB3" w:rsidRPr="004B5452">
          <w:rPr>
            <w:rStyle w:val="Hyperlink"/>
            <w:noProof/>
          </w:rPr>
          <w:t>Portability</w:t>
        </w:r>
        <w:r w:rsidR="00D44AB3">
          <w:rPr>
            <w:noProof/>
            <w:webHidden/>
          </w:rPr>
          <w:tab/>
        </w:r>
        <w:r w:rsidR="00D44AB3">
          <w:rPr>
            <w:noProof/>
            <w:webHidden/>
          </w:rPr>
          <w:fldChar w:fldCharType="begin"/>
        </w:r>
        <w:r w:rsidR="00D44AB3">
          <w:rPr>
            <w:noProof/>
            <w:webHidden/>
          </w:rPr>
          <w:instrText xml:space="preserve"> PAGEREF _Toc453890344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78513450" w14:textId="467A4EAC" w:rsidR="00D44AB3" w:rsidRDefault="00D518AC">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90345" w:history="1">
        <w:r w:rsidR="00D44AB3" w:rsidRPr="004B5452">
          <w:rPr>
            <w:rStyle w:val="Hyperlink"/>
            <w:noProof/>
          </w:rPr>
          <w:t>3.6</w:t>
        </w:r>
        <w:r w:rsidR="00D44AB3">
          <w:rPr>
            <w:rFonts w:asciiTheme="minorHAnsi" w:eastAsiaTheme="minorEastAsia" w:hAnsiTheme="minorHAnsi" w:cstheme="minorBidi"/>
            <w:noProof/>
            <w:color w:val="auto"/>
            <w:sz w:val="22"/>
            <w:szCs w:val="22"/>
          </w:rPr>
          <w:tab/>
        </w:r>
        <w:r w:rsidR="00D44AB3" w:rsidRPr="004B5452">
          <w:rPr>
            <w:rStyle w:val="Hyperlink"/>
            <w:noProof/>
          </w:rPr>
          <w:t>Organizing Specific Requirements</w:t>
        </w:r>
        <w:r w:rsidR="00D44AB3">
          <w:rPr>
            <w:noProof/>
            <w:webHidden/>
          </w:rPr>
          <w:tab/>
        </w:r>
        <w:r w:rsidR="00D44AB3">
          <w:rPr>
            <w:noProof/>
            <w:webHidden/>
          </w:rPr>
          <w:fldChar w:fldCharType="begin"/>
        </w:r>
        <w:r w:rsidR="00D44AB3">
          <w:rPr>
            <w:noProof/>
            <w:webHidden/>
          </w:rPr>
          <w:instrText xml:space="preserve"> PAGEREF _Toc453890345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50C6E3" w14:textId="4EECAC8F" w:rsidR="00D44AB3" w:rsidRDefault="00417ED0">
      <w:pPr>
        <w:pStyle w:val="TOC2"/>
        <w:tabs>
          <w:tab w:val="left" w:pos="1100"/>
          <w:tab w:val="right" w:leader="dot" w:pos="9350"/>
        </w:tabs>
        <w:rPr>
          <w:rFonts w:asciiTheme="minorHAnsi" w:eastAsiaTheme="minorEastAsia" w:hAnsiTheme="minorHAnsi" w:cstheme="minorBidi"/>
          <w:noProof/>
          <w:color w:val="auto"/>
          <w:sz w:val="22"/>
          <w:szCs w:val="22"/>
        </w:rPr>
      </w:pPr>
      <w:r>
        <w:fldChar w:fldCharType="begin"/>
      </w:r>
      <w:r>
        <w:instrText xml:space="preserve"> HYPERLINK \l "_Toc453890346" </w:instrText>
      </w:r>
      <w:r>
        <w:fldChar w:fldCharType="separate"/>
      </w:r>
      <w:r w:rsidR="00D44AB3" w:rsidRPr="004B5452">
        <w:rPr>
          <w:rStyle w:val="Hyperlink"/>
          <w:noProof/>
        </w:rPr>
        <w:t>3.6.1</w:t>
      </w:r>
      <w:r w:rsidR="00D44AB3">
        <w:rPr>
          <w:rFonts w:asciiTheme="minorHAnsi" w:eastAsiaTheme="minorEastAsia" w:hAnsiTheme="minorHAnsi" w:cstheme="minorBidi"/>
          <w:noProof/>
          <w:color w:val="auto"/>
          <w:sz w:val="22"/>
          <w:szCs w:val="22"/>
        </w:rPr>
        <w:tab/>
      </w:r>
      <w:r w:rsidR="00D44AB3" w:rsidRPr="004B5452">
        <w:rPr>
          <w:rStyle w:val="Hyperlink"/>
          <w:noProof/>
        </w:rPr>
        <w:t>System Mode</w:t>
      </w:r>
      <w:del w:id="3" w:author="Omid Ghiyasian" w:date="2016-06-19T16:08:00Z">
        <w:r w:rsidR="00D44AB3" w:rsidRPr="004B5452" w:rsidDel="008A40D0">
          <w:rPr>
            <w:rStyle w:val="Hyperlink"/>
            <w:noProof/>
          </w:rPr>
          <w:delText>s</w:delText>
        </w:r>
      </w:del>
      <w:r w:rsidR="00D44AB3">
        <w:rPr>
          <w:noProof/>
          <w:webHidden/>
        </w:rPr>
        <w:tab/>
      </w:r>
      <w:r w:rsidR="00D44AB3">
        <w:rPr>
          <w:noProof/>
          <w:webHidden/>
        </w:rPr>
        <w:fldChar w:fldCharType="begin"/>
      </w:r>
      <w:r w:rsidR="00D44AB3">
        <w:rPr>
          <w:noProof/>
          <w:webHidden/>
        </w:rPr>
        <w:instrText xml:space="preserve"> PAGEREF _Toc453890346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r>
        <w:rPr>
          <w:noProof/>
        </w:rPr>
        <w:fldChar w:fldCharType="end"/>
      </w:r>
    </w:p>
    <w:p w14:paraId="5BEAECF9" w14:textId="4A5503A9"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7" w:history="1">
        <w:r w:rsidR="00D44AB3" w:rsidRPr="004B5452">
          <w:rPr>
            <w:rStyle w:val="Hyperlink"/>
            <w:noProof/>
          </w:rPr>
          <w:t>3.6.2</w:t>
        </w:r>
        <w:r w:rsidR="00D44AB3">
          <w:rPr>
            <w:rFonts w:asciiTheme="minorHAnsi" w:eastAsiaTheme="minorEastAsia" w:hAnsiTheme="minorHAnsi" w:cstheme="minorBidi"/>
            <w:noProof/>
            <w:color w:val="auto"/>
            <w:sz w:val="22"/>
            <w:szCs w:val="22"/>
          </w:rPr>
          <w:tab/>
        </w:r>
        <w:r w:rsidR="00D44AB3" w:rsidRPr="004B5452">
          <w:rPr>
            <w:rStyle w:val="Hyperlink"/>
            <w:noProof/>
          </w:rPr>
          <w:t>User Classes</w:t>
        </w:r>
        <w:r w:rsidR="00D44AB3">
          <w:rPr>
            <w:noProof/>
            <w:webHidden/>
          </w:rPr>
          <w:tab/>
        </w:r>
        <w:r w:rsidR="00D44AB3">
          <w:rPr>
            <w:noProof/>
            <w:webHidden/>
          </w:rPr>
          <w:fldChar w:fldCharType="begin"/>
        </w:r>
        <w:r w:rsidR="00D44AB3">
          <w:rPr>
            <w:noProof/>
            <w:webHidden/>
          </w:rPr>
          <w:instrText xml:space="preserve"> PAGEREF _Toc453890347 \h </w:instrText>
        </w:r>
        <w:r w:rsidR="00D44AB3">
          <w:rPr>
            <w:noProof/>
            <w:webHidden/>
          </w:rPr>
        </w:r>
        <w:r w:rsidR="00D44AB3">
          <w:rPr>
            <w:noProof/>
            <w:webHidden/>
          </w:rPr>
          <w:fldChar w:fldCharType="separate"/>
        </w:r>
        <w:r w:rsidR="00D44AB3">
          <w:rPr>
            <w:noProof/>
            <w:webHidden/>
          </w:rPr>
          <w:t>7</w:t>
        </w:r>
        <w:r w:rsidR="00D44AB3">
          <w:rPr>
            <w:noProof/>
            <w:webHidden/>
          </w:rPr>
          <w:fldChar w:fldCharType="end"/>
        </w:r>
      </w:hyperlink>
    </w:p>
    <w:p w14:paraId="5E91E59F" w14:textId="68AFEE67"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8" w:history="1">
        <w:r w:rsidR="00D44AB3" w:rsidRPr="004B5452">
          <w:rPr>
            <w:rStyle w:val="Hyperlink"/>
            <w:noProof/>
          </w:rPr>
          <w:t>3.6.3</w:t>
        </w:r>
        <w:r w:rsidR="00D44AB3">
          <w:rPr>
            <w:rFonts w:asciiTheme="minorHAnsi" w:eastAsiaTheme="minorEastAsia" w:hAnsiTheme="minorHAnsi" w:cstheme="minorBidi"/>
            <w:noProof/>
            <w:color w:val="auto"/>
            <w:sz w:val="22"/>
            <w:szCs w:val="22"/>
          </w:rPr>
          <w:tab/>
        </w:r>
        <w:r w:rsidR="00D44AB3" w:rsidRPr="004B5452">
          <w:rPr>
            <w:rStyle w:val="Hyperlink"/>
            <w:noProof/>
          </w:rPr>
          <w:t>Objects</w:t>
        </w:r>
        <w:r w:rsidR="00D44AB3">
          <w:rPr>
            <w:noProof/>
            <w:webHidden/>
          </w:rPr>
          <w:tab/>
        </w:r>
        <w:r w:rsidR="00D44AB3">
          <w:rPr>
            <w:noProof/>
            <w:webHidden/>
          </w:rPr>
          <w:fldChar w:fldCharType="begin"/>
        </w:r>
        <w:r w:rsidR="00D44AB3">
          <w:rPr>
            <w:noProof/>
            <w:webHidden/>
          </w:rPr>
          <w:instrText xml:space="preserve"> PAGEREF _Toc453890348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1E22E473" w14:textId="4CDBD671"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49" w:history="1">
        <w:r w:rsidR="00D44AB3" w:rsidRPr="004B5452">
          <w:rPr>
            <w:rStyle w:val="Hyperlink"/>
            <w:noProof/>
          </w:rPr>
          <w:t>3.6.4</w:t>
        </w:r>
        <w:r w:rsidR="00D44AB3">
          <w:rPr>
            <w:rFonts w:asciiTheme="minorHAnsi" w:eastAsiaTheme="minorEastAsia" w:hAnsiTheme="minorHAnsi" w:cstheme="minorBidi"/>
            <w:noProof/>
            <w:color w:val="auto"/>
            <w:sz w:val="22"/>
            <w:szCs w:val="22"/>
          </w:rPr>
          <w:tab/>
        </w:r>
        <w:r w:rsidR="00D44AB3" w:rsidRPr="004B5452">
          <w:rPr>
            <w:rStyle w:val="Hyperlink"/>
            <w:noProof/>
          </w:rPr>
          <w:t>Features</w:t>
        </w:r>
        <w:r w:rsidR="00D44AB3">
          <w:rPr>
            <w:noProof/>
            <w:webHidden/>
          </w:rPr>
          <w:tab/>
        </w:r>
        <w:r w:rsidR="00D44AB3">
          <w:rPr>
            <w:noProof/>
            <w:webHidden/>
          </w:rPr>
          <w:fldChar w:fldCharType="begin"/>
        </w:r>
        <w:r w:rsidR="00D44AB3">
          <w:rPr>
            <w:noProof/>
            <w:webHidden/>
          </w:rPr>
          <w:instrText xml:space="preserve"> PAGEREF _Toc453890349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3BA2C188" w14:textId="7E8DCD1D" w:rsidR="00D44AB3" w:rsidRDefault="00D518AC">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0" w:history="1">
        <w:r w:rsidR="00D44AB3" w:rsidRPr="004B5452">
          <w:rPr>
            <w:rStyle w:val="Hyperlink"/>
            <w:noProof/>
          </w:rPr>
          <w:t>3.6.4.1</w:t>
        </w:r>
        <w:r w:rsidR="00D44AB3">
          <w:rPr>
            <w:rFonts w:asciiTheme="minorHAnsi" w:eastAsiaTheme="minorEastAsia" w:hAnsiTheme="minorHAnsi" w:cstheme="minorBidi"/>
            <w:noProof/>
            <w:color w:val="auto"/>
            <w:sz w:val="22"/>
            <w:szCs w:val="22"/>
          </w:rPr>
          <w:tab/>
        </w:r>
        <w:r w:rsidR="00D44AB3" w:rsidRPr="004B5452">
          <w:rPr>
            <w:rStyle w:val="Hyperlink"/>
            <w:noProof/>
          </w:rPr>
          <w:t>Landing Page</w:t>
        </w:r>
        <w:r w:rsidR="00D44AB3">
          <w:rPr>
            <w:noProof/>
            <w:webHidden/>
          </w:rPr>
          <w:tab/>
        </w:r>
        <w:r w:rsidR="00D44AB3">
          <w:rPr>
            <w:noProof/>
            <w:webHidden/>
          </w:rPr>
          <w:fldChar w:fldCharType="begin"/>
        </w:r>
        <w:r w:rsidR="00D44AB3">
          <w:rPr>
            <w:noProof/>
            <w:webHidden/>
          </w:rPr>
          <w:instrText xml:space="preserve"> PAGEREF _Toc453890350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6DE74942" w14:textId="0ECF755C" w:rsidR="00D44AB3" w:rsidRDefault="00D518AC">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1" w:history="1">
        <w:r w:rsidR="00D44AB3" w:rsidRPr="004B5452">
          <w:rPr>
            <w:rStyle w:val="Hyperlink"/>
            <w:noProof/>
          </w:rPr>
          <w:t>3.6.4.2</w:t>
        </w:r>
        <w:r w:rsidR="00D44AB3">
          <w:rPr>
            <w:rFonts w:asciiTheme="minorHAnsi" w:eastAsiaTheme="minorEastAsia" w:hAnsiTheme="minorHAnsi" w:cstheme="minorBidi"/>
            <w:noProof/>
            <w:color w:val="auto"/>
            <w:sz w:val="22"/>
            <w:szCs w:val="22"/>
          </w:rPr>
          <w:tab/>
        </w:r>
        <w:r w:rsidR="00D44AB3" w:rsidRPr="004B5452">
          <w:rPr>
            <w:rStyle w:val="Hyperlink"/>
            <w:noProof/>
          </w:rPr>
          <w:t>Portal Page</w:t>
        </w:r>
        <w:r w:rsidR="00D44AB3">
          <w:rPr>
            <w:noProof/>
            <w:webHidden/>
          </w:rPr>
          <w:tab/>
        </w:r>
        <w:bookmarkStart w:id="4" w:name="_GoBack"/>
        <w:bookmarkEnd w:id="4"/>
        <w:r w:rsidR="00D44AB3">
          <w:rPr>
            <w:noProof/>
            <w:webHidden/>
          </w:rPr>
          <w:fldChar w:fldCharType="begin"/>
        </w:r>
        <w:r w:rsidR="00D44AB3">
          <w:rPr>
            <w:noProof/>
            <w:webHidden/>
          </w:rPr>
          <w:instrText xml:space="preserve"> PAGEREF _Toc453890351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CF2546C" w14:textId="650BBCC1" w:rsidR="00D44AB3" w:rsidRDefault="00D518AC">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2" w:history="1">
        <w:r w:rsidR="00D44AB3" w:rsidRPr="004B5452">
          <w:rPr>
            <w:rStyle w:val="Hyperlink"/>
            <w:noProof/>
          </w:rPr>
          <w:t>3.6.4.3</w:t>
        </w:r>
        <w:r w:rsidR="00D44AB3">
          <w:rPr>
            <w:rFonts w:asciiTheme="minorHAnsi" w:eastAsiaTheme="minorEastAsia" w:hAnsiTheme="minorHAnsi" w:cstheme="minorBidi"/>
            <w:noProof/>
            <w:color w:val="auto"/>
            <w:sz w:val="22"/>
            <w:szCs w:val="22"/>
          </w:rPr>
          <w:tab/>
        </w:r>
        <w:r w:rsidR="00D44AB3" w:rsidRPr="004B5452">
          <w:rPr>
            <w:rStyle w:val="Hyperlink"/>
            <w:noProof/>
          </w:rPr>
          <w:t>Single Entry Page</w:t>
        </w:r>
        <w:r w:rsidR="00D44AB3">
          <w:rPr>
            <w:noProof/>
            <w:webHidden/>
          </w:rPr>
          <w:tab/>
        </w:r>
        <w:r w:rsidR="00D44AB3">
          <w:rPr>
            <w:noProof/>
            <w:webHidden/>
          </w:rPr>
          <w:fldChar w:fldCharType="begin"/>
        </w:r>
        <w:r w:rsidR="00D44AB3">
          <w:rPr>
            <w:noProof/>
            <w:webHidden/>
          </w:rPr>
          <w:instrText xml:space="preserve"> PAGEREF _Toc453890352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79D9F5B" w14:textId="1837DBF2" w:rsidR="00D44AB3" w:rsidRDefault="00D518AC">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3" w:history="1">
        <w:r w:rsidR="00D44AB3" w:rsidRPr="004B5452">
          <w:rPr>
            <w:rStyle w:val="Hyperlink"/>
            <w:noProof/>
          </w:rPr>
          <w:t>3.6.4.4</w:t>
        </w:r>
        <w:r w:rsidR="00D44AB3">
          <w:rPr>
            <w:rFonts w:asciiTheme="minorHAnsi" w:eastAsiaTheme="minorEastAsia" w:hAnsiTheme="minorHAnsi" w:cstheme="minorBidi"/>
            <w:noProof/>
            <w:color w:val="auto"/>
            <w:sz w:val="22"/>
            <w:szCs w:val="22"/>
          </w:rPr>
          <w:tab/>
        </w:r>
        <w:r w:rsidR="00D44AB3" w:rsidRPr="004B5452">
          <w:rPr>
            <w:rStyle w:val="Hyperlink"/>
            <w:noProof/>
          </w:rPr>
          <w:t>About UPOD Page</w:t>
        </w:r>
        <w:r w:rsidR="00D44AB3">
          <w:rPr>
            <w:noProof/>
            <w:webHidden/>
          </w:rPr>
          <w:tab/>
        </w:r>
        <w:r w:rsidR="00D44AB3">
          <w:rPr>
            <w:noProof/>
            <w:webHidden/>
          </w:rPr>
          <w:fldChar w:fldCharType="begin"/>
        </w:r>
        <w:r w:rsidR="00D44AB3">
          <w:rPr>
            <w:noProof/>
            <w:webHidden/>
          </w:rPr>
          <w:instrText xml:space="preserve"> PAGEREF _Toc453890353 \h </w:instrText>
        </w:r>
        <w:r w:rsidR="00D44AB3">
          <w:rPr>
            <w:noProof/>
            <w:webHidden/>
          </w:rPr>
        </w:r>
        <w:r w:rsidR="00D44AB3">
          <w:rPr>
            <w:noProof/>
            <w:webHidden/>
          </w:rPr>
          <w:fldChar w:fldCharType="separate"/>
        </w:r>
        <w:r w:rsidR="00D44AB3">
          <w:rPr>
            <w:noProof/>
            <w:webHidden/>
          </w:rPr>
          <w:t>8</w:t>
        </w:r>
        <w:r w:rsidR="00D44AB3">
          <w:rPr>
            <w:noProof/>
            <w:webHidden/>
          </w:rPr>
          <w:fldChar w:fldCharType="end"/>
        </w:r>
      </w:hyperlink>
    </w:p>
    <w:p w14:paraId="54F74405" w14:textId="624B3468" w:rsidR="00D44AB3" w:rsidRDefault="00D518AC">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4" w:history="1">
        <w:r w:rsidR="00D44AB3" w:rsidRPr="004B5452">
          <w:rPr>
            <w:rStyle w:val="Hyperlink"/>
            <w:noProof/>
          </w:rPr>
          <w:t>3.6.4.5</w:t>
        </w:r>
        <w:r w:rsidR="00D44AB3">
          <w:rPr>
            <w:rFonts w:asciiTheme="minorHAnsi" w:eastAsiaTheme="minorEastAsia" w:hAnsiTheme="minorHAnsi" w:cstheme="minorBidi"/>
            <w:noProof/>
            <w:color w:val="auto"/>
            <w:sz w:val="22"/>
            <w:szCs w:val="22"/>
          </w:rPr>
          <w:tab/>
        </w:r>
        <w:r w:rsidR="00D44AB3" w:rsidRPr="004B5452">
          <w:rPr>
            <w:rStyle w:val="Hyperlink"/>
            <w:noProof/>
          </w:rPr>
          <w:t>Admin Login Page</w:t>
        </w:r>
        <w:r w:rsidR="00D44AB3">
          <w:rPr>
            <w:noProof/>
            <w:webHidden/>
          </w:rPr>
          <w:tab/>
        </w:r>
        <w:r w:rsidR="00D44AB3">
          <w:rPr>
            <w:noProof/>
            <w:webHidden/>
          </w:rPr>
          <w:fldChar w:fldCharType="begin"/>
        </w:r>
        <w:r w:rsidR="00D44AB3">
          <w:rPr>
            <w:noProof/>
            <w:webHidden/>
          </w:rPr>
          <w:instrText xml:space="preserve"> PAGEREF _Toc453890354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2CF9451D" w14:textId="6FFED6BB" w:rsidR="00D44AB3" w:rsidRDefault="00D518AC">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90355" w:history="1">
        <w:r w:rsidR="00D44AB3" w:rsidRPr="004B5452">
          <w:rPr>
            <w:rStyle w:val="Hyperlink"/>
            <w:noProof/>
          </w:rPr>
          <w:t>3.6.4.6</w:t>
        </w:r>
        <w:r w:rsidR="00D44AB3">
          <w:rPr>
            <w:rFonts w:asciiTheme="minorHAnsi" w:eastAsiaTheme="minorEastAsia" w:hAnsiTheme="minorHAnsi" w:cstheme="minorBidi"/>
            <w:noProof/>
            <w:color w:val="auto"/>
            <w:sz w:val="22"/>
            <w:szCs w:val="22"/>
          </w:rPr>
          <w:tab/>
        </w:r>
        <w:r w:rsidR="00D44AB3" w:rsidRPr="004B5452">
          <w:rPr>
            <w:rStyle w:val="Hyperlink"/>
            <w:noProof/>
          </w:rPr>
          <w:t>Search Results Page</w:t>
        </w:r>
        <w:r w:rsidR="00D44AB3">
          <w:rPr>
            <w:noProof/>
            <w:webHidden/>
          </w:rPr>
          <w:tab/>
        </w:r>
        <w:r w:rsidR="00D44AB3">
          <w:rPr>
            <w:noProof/>
            <w:webHidden/>
          </w:rPr>
          <w:fldChar w:fldCharType="begin"/>
        </w:r>
        <w:r w:rsidR="00D44AB3">
          <w:rPr>
            <w:noProof/>
            <w:webHidden/>
          </w:rPr>
          <w:instrText xml:space="preserve"> PAGEREF _Toc453890355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1DD4672" w14:textId="39D198DB"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6" w:history="1">
        <w:r w:rsidR="00D44AB3" w:rsidRPr="004B5452">
          <w:rPr>
            <w:rStyle w:val="Hyperlink"/>
            <w:noProof/>
          </w:rPr>
          <w:t>3.6.5</w:t>
        </w:r>
        <w:r w:rsidR="00D44AB3">
          <w:rPr>
            <w:rFonts w:asciiTheme="minorHAnsi" w:eastAsiaTheme="minorEastAsia" w:hAnsiTheme="minorHAnsi" w:cstheme="minorBidi"/>
            <w:noProof/>
            <w:color w:val="auto"/>
            <w:sz w:val="22"/>
            <w:szCs w:val="22"/>
          </w:rPr>
          <w:tab/>
        </w:r>
        <w:r w:rsidR="00D44AB3" w:rsidRPr="004B5452">
          <w:rPr>
            <w:rStyle w:val="Hyperlink"/>
            <w:noProof/>
          </w:rPr>
          <w:t>Stimulus</w:t>
        </w:r>
        <w:r w:rsidR="00D44AB3">
          <w:rPr>
            <w:noProof/>
            <w:webHidden/>
          </w:rPr>
          <w:tab/>
        </w:r>
        <w:r w:rsidR="00D44AB3">
          <w:rPr>
            <w:noProof/>
            <w:webHidden/>
          </w:rPr>
          <w:fldChar w:fldCharType="begin"/>
        </w:r>
        <w:r w:rsidR="00D44AB3">
          <w:rPr>
            <w:noProof/>
            <w:webHidden/>
          </w:rPr>
          <w:instrText xml:space="preserve"> PAGEREF _Toc453890356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50E4663E" w14:textId="03073751"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7" w:history="1">
        <w:r w:rsidR="00D44AB3" w:rsidRPr="004B5452">
          <w:rPr>
            <w:rStyle w:val="Hyperlink"/>
            <w:noProof/>
          </w:rPr>
          <w:t>3.6.6</w:t>
        </w:r>
        <w:r w:rsidR="00D44AB3">
          <w:rPr>
            <w:rFonts w:asciiTheme="minorHAnsi" w:eastAsiaTheme="minorEastAsia" w:hAnsiTheme="minorHAnsi" w:cstheme="minorBidi"/>
            <w:noProof/>
            <w:color w:val="auto"/>
            <w:sz w:val="22"/>
            <w:szCs w:val="22"/>
          </w:rPr>
          <w:tab/>
        </w:r>
        <w:r w:rsidR="00D44AB3" w:rsidRPr="004B5452">
          <w:rPr>
            <w:rStyle w:val="Hyperlink"/>
            <w:noProof/>
          </w:rPr>
          <w:t>Response</w:t>
        </w:r>
        <w:r w:rsidR="00D44AB3">
          <w:rPr>
            <w:noProof/>
            <w:webHidden/>
          </w:rPr>
          <w:tab/>
        </w:r>
        <w:r w:rsidR="00D44AB3">
          <w:rPr>
            <w:noProof/>
            <w:webHidden/>
          </w:rPr>
          <w:fldChar w:fldCharType="begin"/>
        </w:r>
        <w:r w:rsidR="00D44AB3">
          <w:rPr>
            <w:noProof/>
            <w:webHidden/>
          </w:rPr>
          <w:instrText xml:space="preserve"> PAGEREF _Toc453890357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653348D7" w14:textId="3D8E175B" w:rsidR="00D44AB3" w:rsidRDefault="00D518AC">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90358" w:history="1">
        <w:r w:rsidR="00D44AB3" w:rsidRPr="004B5452">
          <w:rPr>
            <w:rStyle w:val="Hyperlink"/>
            <w:noProof/>
          </w:rPr>
          <w:t>3.6.7</w:t>
        </w:r>
        <w:r w:rsidR="00D44AB3">
          <w:rPr>
            <w:rFonts w:asciiTheme="minorHAnsi" w:eastAsiaTheme="minorEastAsia" w:hAnsiTheme="minorHAnsi" w:cstheme="minorBidi"/>
            <w:noProof/>
            <w:color w:val="auto"/>
            <w:sz w:val="22"/>
            <w:szCs w:val="22"/>
          </w:rPr>
          <w:tab/>
        </w:r>
        <w:r w:rsidR="00D44AB3" w:rsidRPr="004B5452">
          <w:rPr>
            <w:rStyle w:val="Hyperlink"/>
            <w:noProof/>
          </w:rPr>
          <w:t>Functional Hierarchy</w:t>
        </w:r>
        <w:r w:rsidR="00D44AB3">
          <w:rPr>
            <w:noProof/>
            <w:webHidden/>
          </w:rPr>
          <w:tab/>
        </w:r>
        <w:r w:rsidR="00D44AB3">
          <w:rPr>
            <w:noProof/>
            <w:webHidden/>
          </w:rPr>
          <w:fldChar w:fldCharType="begin"/>
        </w:r>
        <w:r w:rsidR="00D44AB3">
          <w:rPr>
            <w:noProof/>
            <w:webHidden/>
          </w:rPr>
          <w:instrText xml:space="preserve"> PAGEREF _Toc453890358 \h </w:instrText>
        </w:r>
        <w:r w:rsidR="00D44AB3">
          <w:rPr>
            <w:noProof/>
            <w:webHidden/>
          </w:rPr>
        </w:r>
        <w:r w:rsidR="00D44AB3">
          <w:rPr>
            <w:noProof/>
            <w:webHidden/>
          </w:rPr>
          <w:fldChar w:fldCharType="separate"/>
        </w:r>
        <w:r w:rsidR="00D44AB3">
          <w:rPr>
            <w:noProof/>
            <w:webHidden/>
          </w:rPr>
          <w:t>9</w:t>
        </w:r>
        <w:r w:rsidR="00D44AB3">
          <w:rPr>
            <w:noProof/>
            <w:webHidden/>
          </w:rPr>
          <w:fldChar w:fldCharType="end"/>
        </w:r>
      </w:hyperlink>
    </w:p>
    <w:p w14:paraId="7B7E44A8" w14:textId="5C017573" w:rsidR="00D44AB3" w:rsidRDefault="007C0A83">
      <w:pPr>
        <w:pStyle w:val="TOC2"/>
        <w:tabs>
          <w:tab w:val="left" w:pos="660"/>
          <w:tab w:val="right" w:leader="dot" w:pos="9350"/>
        </w:tabs>
        <w:ind w:left="0"/>
        <w:rPr>
          <w:rFonts w:asciiTheme="minorHAnsi" w:eastAsiaTheme="minorEastAsia" w:hAnsiTheme="minorHAnsi" w:cstheme="minorBidi"/>
          <w:noProof/>
          <w:color w:val="auto"/>
          <w:sz w:val="22"/>
          <w:szCs w:val="22"/>
        </w:rPr>
        <w:pPrChange w:id="5" w:author="Student" w:date="2016-06-22T10:36:00Z">
          <w:pPr>
            <w:pStyle w:val="TOC2"/>
            <w:tabs>
              <w:tab w:val="left" w:pos="660"/>
              <w:tab w:val="right" w:leader="dot" w:pos="9350"/>
            </w:tabs>
          </w:pPr>
        </w:pPrChange>
      </w:pPr>
      <w:r>
        <w:fldChar w:fldCharType="begin"/>
      </w:r>
      <w:r>
        <w:instrText xml:space="preserve"> HYPERLINK \l "_Toc453890359" </w:instrText>
      </w:r>
      <w:r>
        <w:fldChar w:fldCharType="separate"/>
      </w:r>
      <w:r w:rsidR="00D44AB3" w:rsidRPr="004B5452">
        <w:rPr>
          <w:rStyle w:val="Hyperlink"/>
          <w:noProof/>
        </w:rPr>
        <w:t>4.</w:t>
      </w:r>
      <w:r w:rsidR="00D44AB3">
        <w:rPr>
          <w:rFonts w:asciiTheme="minorHAnsi" w:eastAsiaTheme="minorEastAsia" w:hAnsiTheme="minorHAnsi" w:cstheme="minorBidi"/>
          <w:noProof/>
          <w:color w:val="auto"/>
          <w:sz w:val="22"/>
          <w:szCs w:val="22"/>
        </w:rPr>
        <w:tab/>
      </w:r>
      <w:r w:rsidR="00D44AB3" w:rsidRPr="004B5452">
        <w:rPr>
          <w:rStyle w:val="Hyperlink"/>
          <w:noProof/>
        </w:rPr>
        <w:t>Supporting Information</w:t>
      </w:r>
      <w:r w:rsidR="00D44AB3">
        <w:rPr>
          <w:noProof/>
          <w:webHidden/>
        </w:rPr>
        <w:tab/>
      </w:r>
      <w:r w:rsidR="00D44AB3">
        <w:rPr>
          <w:noProof/>
          <w:webHidden/>
        </w:rPr>
        <w:fldChar w:fldCharType="begin"/>
      </w:r>
      <w:r w:rsidR="00D44AB3">
        <w:rPr>
          <w:noProof/>
          <w:webHidden/>
        </w:rPr>
        <w:instrText xml:space="preserve"> PAGEREF _Toc453890359 \h </w:instrText>
      </w:r>
      <w:r w:rsidR="00D44AB3">
        <w:rPr>
          <w:noProof/>
          <w:webHidden/>
        </w:rPr>
      </w:r>
      <w:r w:rsidR="00D44AB3">
        <w:rPr>
          <w:noProof/>
          <w:webHidden/>
        </w:rPr>
        <w:fldChar w:fldCharType="separate"/>
      </w:r>
      <w:r w:rsidR="00D44AB3">
        <w:rPr>
          <w:noProof/>
          <w:webHidden/>
        </w:rPr>
        <w:t>10</w:t>
      </w:r>
      <w:r w:rsidR="00D44AB3">
        <w:rPr>
          <w:noProof/>
          <w:webHidden/>
        </w:rPr>
        <w:fldChar w:fldCharType="end"/>
      </w:r>
      <w:r>
        <w:rPr>
          <w:noProof/>
        </w:rPr>
        <w:fldChar w:fldCharType="end"/>
      </w:r>
    </w:p>
    <w:p w14:paraId="7A6DC14E" w14:textId="1220A6B5" w:rsidR="006D71B3" w:rsidRDefault="009530C9" w:rsidP="006D71B3">
      <w:pPr>
        <w:spacing w:before="240" w:after="720"/>
      </w:pPr>
      <w:r>
        <w:fldChar w:fldCharType="end"/>
      </w:r>
      <w:bookmarkStart w:id="6" w:name="h.30j0zll" w:colFirst="0" w:colLast="0"/>
      <w:bookmarkStart w:id="7" w:name="h.1fob9te" w:colFirst="0" w:colLast="0"/>
      <w:bookmarkEnd w:id="6"/>
      <w:bookmarkEnd w:id="7"/>
    </w:p>
    <w:p w14:paraId="422C6496" w14:textId="5BD44BD3" w:rsidR="006D71B3" w:rsidRPr="006D71B3" w:rsidRDefault="002939D6" w:rsidP="006D71B3">
      <w:pPr>
        <w:spacing w:before="240" w:after="240"/>
        <w:rPr>
          <w:b/>
          <w:sz w:val="36"/>
          <w:szCs w:val="36"/>
        </w:rPr>
      </w:pPr>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4D0373" w14:paraId="5DA86D83" w14:textId="77777777">
        <w:trPr>
          <w:ins w:id="8" w:author="Student" w:date="2016-06-22T12:21:00Z"/>
        </w:trPr>
        <w:tc>
          <w:tcPr>
            <w:tcW w:w="2160" w:type="dxa"/>
            <w:tcBorders>
              <w:top w:val="nil"/>
            </w:tcBorders>
          </w:tcPr>
          <w:p w14:paraId="564B005E" w14:textId="0085E7BC" w:rsidR="004D0373" w:rsidRDefault="004D0373">
            <w:pPr>
              <w:spacing w:before="40" w:after="40"/>
              <w:rPr>
                <w:ins w:id="9" w:author="Student" w:date="2016-06-22T12:21:00Z"/>
              </w:rPr>
            </w:pPr>
            <w:ins w:id="10" w:author="Student" w:date="2016-06-22T12:21:00Z">
              <w:r>
                <w:t>Muttahir Zia</w:t>
              </w:r>
            </w:ins>
          </w:p>
        </w:tc>
        <w:tc>
          <w:tcPr>
            <w:tcW w:w="1170" w:type="dxa"/>
            <w:tcBorders>
              <w:top w:val="nil"/>
            </w:tcBorders>
          </w:tcPr>
          <w:p w14:paraId="1659FF80" w14:textId="2C17D1D1" w:rsidR="004D0373" w:rsidRDefault="004D0373">
            <w:pPr>
              <w:spacing w:before="40" w:after="40"/>
              <w:rPr>
                <w:ins w:id="11" w:author="Student" w:date="2016-06-22T12:21:00Z"/>
              </w:rPr>
            </w:pPr>
            <w:ins w:id="12" w:author="Student" w:date="2016-06-22T12:21:00Z">
              <w:r>
                <w:t>22/06/16</w:t>
              </w:r>
            </w:ins>
          </w:p>
        </w:tc>
        <w:tc>
          <w:tcPr>
            <w:tcW w:w="4954" w:type="dxa"/>
            <w:tcBorders>
              <w:top w:val="nil"/>
            </w:tcBorders>
          </w:tcPr>
          <w:p w14:paraId="15AB93D0" w14:textId="28D91373" w:rsidR="004D0373" w:rsidRDefault="004D0373" w:rsidP="004C51B9">
            <w:pPr>
              <w:spacing w:before="40" w:after="40"/>
              <w:rPr>
                <w:ins w:id="13" w:author="Student" w:date="2016-06-22T12:21:00Z"/>
              </w:rPr>
            </w:pPr>
            <w:ins w:id="14" w:author="Student" w:date="2016-06-22T12:21:00Z">
              <w:r>
                <w:t>SQA Feedback</w:t>
              </w:r>
            </w:ins>
          </w:p>
        </w:tc>
        <w:tc>
          <w:tcPr>
            <w:tcW w:w="1584" w:type="dxa"/>
            <w:tcBorders>
              <w:top w:val="nil"/>
            </w:tcBorders>
          </w:tcPr>
          <w:p w14:paraId="725262E2" w14:textId="77777777" w:rsidR="004D0373" w:rsidRDefault="004D0373">
            <w:pPr>
              <w:spacing w:before="40" w:after="40"/>
              <w:rPr>
                <w:ins w:id="15" w:author="Student" w:date="2016-06-22T12:21:00Z"/>
              </w:rPr>
            </w:pPr>
          </w:p>
        </w:tc>
      </w:tr>
      <w:tr w:rsidR="00925CFB" w14:paraId="6E9BAF72" w14:textId="77777777">
        <w:tc>
          <w:tcPr>
            <w:tcW w:w="2160" w:type="dxa"/>
            <w:tcBorders>
              <w:top w:val="nil"/>
            </w:tcBorders>
          </w:tcPr>
          <w:p w14:paraId="62AC0E6B" w14:textId="20C8808A" w:rsidR="00925CFB" w:rsidRDefault="00925CFB">
            <w:pPr>
              <w:spacing w:before="40" w:after="40"/>
            </w:pPr>
            <w:r>
              <w:t xml:space="preserve">Omid </w:t>
            </w:r>
            <w:proofErr w:type="spellStart"/>
            <w:r>
              <w:t>Ghiyasian</w:t>
            </w:r>
            <w:proofErr w:type="spellEnd"/>
          </w:p>
        </w:tc>
        <w:tc>
          <w:tcPr>
            <w:tcW w:w="1170" w:type="dxa"/>
            <w:tcBorders>
              <w:top w:val="nil"/>
            </w:tcBorders>
          </w:tcPr>
          <w:p w14:paraId="7DB207B1" w14:textId="32C6DB48" w:rsidR="00925CFB" w:rsidRDefault="00925CFB">
            <w:pPr>
              <w:spacing w:before="40" w:after="40"/>
            </w:pPr>
            <w:r>
              <w:t>19/06/16</w:t>
            </w:r>
          </w:p>
        </w:tc>
        <w:tc>
          <w:tcPr>
            <w:tcW w:w="4954" w:type="dxa"/>
            <w:tcBorders>
              <w:top w:val="nil"/>
            </w:tcBorders>
          </w:tcPr>
          <w:p w14:paraId="31DE15ED" w14:textId="06C90485" w:rsidR="00925CFB" w:rsidRDefault="00925CFB" w:rsidP="004C51B9">
            <w:pPr>
              <w:spacing w:before="40" w:after="40"/>
            </w:pPr>
            <w:r>
              <w:t>SQA Feedback</w:t>
            </w:r>
          </w:p>
        </w:tc>
        <w:tc>
          <w:tcPr>
            <w:tcW w:w="1584" w:type="dxa"/>
            <w:tcBorders>
              <w:top w:val="nil"/>
            </w:tcBorders>
          </w:tcPr>
          <w:p w14:paraId="2FFBEC0E" w14:textId="77777777" w:rsidR="00925CFB" w:rsidRDefault="00925CFB">
            <w:pPr>
              <w:spacing w:before="40" w:after="40"/>
            </w:pPr>
          </w:p>
        </w:tc>
      </w:tr>
      <w:tr w:rsidR="007C28AF" w14:paraId="79C14492" w14:textId="77777777">
        <w:tc>
          <w:tcPr>
            <w:tcW w:w="2160" w:type="dxa"/>
            <w:tcBorders>
              <w:top w:val="nil"/>
            </w:tcBorders>
          </w:tcPr>
          <w:p w14:paraId="051F9221" w14:textId="0670947F" w:rsidR="007C28AF" w:rsidRDefault="007C28AF">
            <w:pPr>
              <w:spacing w:before="40" w:after="40"/>
            </w:pPr>
            <w:r>
              <w:t>Tom West</w:t>
            </w:r>
          </w:p>
        </w:tc>
        <w:tc>
          <w:tcPr>
            <w:tcW w:w="1170" w:type="dxa"/>
            <w:tcBorders>
              <w:top w:val="nil"/>
            </w:tcBorders>
          </w:tcPr>
          <w:p w14:paraId="2735B0D1" w14:textId="0DD6A3B7" w:rsidR="007C28AF" w:rsidRDefault="007C28AF">
            <w:pPr>
              <w:spacing w:before="40" w:after="40"/>
            </w:pPr>
            <w:r>
              <w:t>15/06/16</w:t>
            </w:r>
          </w:p>
        </w:tc>
        <w:tc>
          <w:tcPr>
            <w:tcW w:w="4954" w:type="dxa"/>
            <w:tcBorders>
              <w:top w:val="nil"/>
            </w:tcBorders>
          </w:tcPr>
          <w:p w14:paraId="51CCF793" w14:textId="42ED3D85" w:rsidR="007C28AF" w:rsidRDefault="007C28AF" w:rsidP="004C51B9">
            <w:pPr>
              <w:spacing w:before="40" w:after="40"/>
            </w:pPr>
            <w:r>
              <w:t>Make Edits based on SQA Feedback</w:t>
            </w:r>
          </w:p>
        </w:tc>
        <w:tc>
          <w:tcPr>
            <w:tcW w:w="1584" w:type="dxa"/>
            <w:tcBorders>
              <w:top w:val="nil"/>
            </w:tcBorders>
          </w:tcPr>
          <w:p w14:paraId="3F429E57" w14:textId="34C1A35D" w:rsidR="007C28AF" w:rsidRDefault="007C28AF">
            <w:pPr>
              <w:spacing w:before="40" w:after="40"/>
            </w:pPr>
            <w:r>
              <w:t>v0.4</w:t>
            </w:r>
          </w:p>
        </w:tc>
      </w:tr>
      <w:tr w:rsidR="007C28AF" w14:paraId="6041EE98" w14:textId="77777777">
        <w:tc>
          <w:tcPr>
            <w:tcW w:w="2160" w:type="dxa"/>
            <w:tcBorders>
              <w:top w:val="nil"/>
            </w:tcBorders>
          </w:tcPr>
          <w:p w14:paraId="76C3F4C6" w14:textId="03A4ECFF" w:rsidR="007C28AF" w:rsidRDefault="007C28AF">
            <w:pPr>
              <w:spacing w:before="40" w:after="40"/>
            </w:pPr>
            <w:r>
              <w:t xml:space="preserve">Omid </w:t>
            </w:r>
            <w:proofErr w:type="spellStart"/>
            <w:r>
              <w:t>Ghiyasian</w:t>
            </w:r>
            <w:proofErr w:type="spellEnd"/>
          </w:p>
        </w:tc>
        <w:tc>
          <w:tcPr>
            <w:tcW w:w="1170" w:type="dxa"/>
            <w:tcBorders>
              <w:top w:val="nil"/>
            </w:tcBorders>
          </w:tcPr>
          <w:p w14:paraId="56923B9A" w14:textId="7E536D22" w:rsidR="007C28AF" w:rsidRDefault="007C28AF">
            <w:pPr>
              <w:spacing w:before="40" w:after="40"/>
            </w:pPr>
            <w:r>
              <w:t>13/06/16</w:t>
            </w:r>
          </w:p>
        </w:tc>
        <w:tc>
          <w:tcPr>
            <w:tcW w:w="4954" w:type="dxa"/>
            <w:tcBorders>
              <w:top w:val="nil"/>
            </w:tcBorders>
          </w:tcPr>
          <w:p w14:paraId="43055D89" w14:textId="3FE66874" w:rsidR="007C28AF" w:rsidRDefault="007C28AF" w:rsidP="004C51B9">
            <w:pPr>
              <w:spacing w:before="40" w:after="40"/>
            </w:pPr>
            <w:r>
              <w:t>SQA Feedback</w:t>
            </w:r>
          </w:p>
        </w:tc>
        <w:tc>
          <w:tcPr>
            <w:tcW w:w="1584" w:type="dxa"/>
            <w:tcBorders>
              <w:top w:val="nil"/>
            </w:tcBorders>
          </w:tcPr>
          <w:p w14:paraId="3FE21B66" w14:textId="77777777" w:rsidR="007C28AF" w:rsidRDefault="007C28AF">
            <w:pPr>
              <w:spacing w:before="40" w:after="40"/>
            </w:pP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36A0EED3" w14:textId="77777777" w:rsidR="00084EC5" w:rsidRDefault="00084EC5">
      <w:pPr>
        <w:rPr>
          <w:b/>
          <w:sz w:val="36"/>
          <w:szCs w:val="36"/>
        </w:rPr>
      </w:pPr>
      <w:bookmarkStart w:id="16" w:name="h.3znysh7" w:colFirst="0" w:colLast="0"/>
      <w:bookmarkStart w:id="17" w:name="_Toc452061400"/>
      <w:bookmarkEnd w:id="16"/>
      <w:r>
        <w:br w:type="page"/>
      </w:r>
    </w:p>
    <w:p w14:paraId="61F45479" w14:textId="4103D83C" w:rsidR="00730719" w:rsidRDefault="002939D6">
      <w:pPr>
        <w:pStyle w:val="Heading1"/>
        <w:numPr>
          <w:ilvl w:val="0"/>
          <w:numId w:val="3"/>
        </w:numPr>
      </w:pPr>
      <w:bookmarkStart w:id="18" w:name="_Toc453890321"/>
      <w:r>
        <w:lastRenderedPageBreak/>
        <w:t>Introduction</w:t>
      </w:r>
      <w:bookmarkEnd w:id="17"/>
      <w:bookmarkEnd w:id="18"/>
    </w:p>
    <w:p w14:paraId="3B73A417" w14:textId="65688FE5" w:rsidR="00730719" w:rsidRDefault="002939D6">
      <w:pPr>
        <w:pStyle w:val="Heading2"/>
        <w:numPr>
          <w:ilvl w:val="1"/>
          <w:numId w:val="3"/>
        </w:numPr>
      </w:pPr>
      <w:bookmarkStart w:id="19" w:name="h.1t3h5sf" w:colFirst="0" w:colLast="0"/>
      <w:bookmarkStart w:id="20" w:name="_Toc452061402"/>
      <w:bookmarkStart w:id="21" w:name="_Toc453890322"/>
      <w:bookmarkEnd w:id="19"/>
      <w:r>
        <w:t xml:space="preserve">Product </w:t>
      </w:r>
      <w:r w:rsidRPr="005B6CCF">
        <w:t>Scope</w:t>
      </w:r>
      <w:bookmarkEnd w:id="20"/>
      <w:bookmarkEnd w:id="21"/>
    </w:p>
    <w:p w14:paraId="776531E2" w14:textId="0F4D1D07" w:rsidR="00084EC5" w:rsidRPr="00084EC5" w:rsidRDefault="006D71B3" w:rsidP="00084EC5">
      <w:r>
        <w:t xml:space="preserve">UPOD’s Web Design promotes positive user </w:t>
      </w:r>
      <w:proofErr w:type="gramStart"/>
      <w:r>
        <w:t>experience</w:t>
      </w:r>
      <w:ins w:id="22" w:author="Student" w:date="2016-06-22T10:37:00Z">
        <w:r w:rsidR="00281724">
          <w:t>,</w:t>
        </w:r>
        <w:proofErr w:type="gramEnd"/>
        <w:r w:rsidR="00281724">
          <w:t xml:space="preserve"> given that </w:t>
        </w:r>
      </w:ins>
      <w:del w:id="23" w:author="Student" w:date="2016-06-22T10:37:00Z">
        <w:r w:rsidDel="00281724">
          <w:delText xml:space="preserve">. </w:delText>
        </w:r>
      </w:del>
      <w:ins w:id="24" w:author="Student" w:date="2016-06-22T10:37:00Z">
        <w:r w:rsidR="00281724">
          <w:t>c</w:t>
        </w:r>
      </w:ins>
      <w:del w:id="25" w:author="Student" w:date="2016-06-22T10:37:00Z">
        <w:r w:rsidDel="00281724">
          <w:delText>C</w:delText>
        </w:r>
      </w:del>
      <w:r>
        <w:t xml:space="preserve">urrent physics resources </w:t>
      </w:r>
      <w:ins w:id="26" w:author="Student" w:date="2016-06-22T10:37:00Z">
        <w:r w:rsidR="00281724">
          <w:t>(i.e.</w:t>
        </w:r>
      </w:ins>
      <w:del w:id="27" w:author="Student" w:date="2016-06-22T10:37:00Z">
        <w:r w:rsidDel="00281724">
          <w:delText>such as</w:delText>
        </w:r>
      </w:del>
      <w:r>
        <w:t xml:space="preserve"> </w:t>
      </w:r>
      <w:proofErr w:type="spellStart"/>
      <w:r>
        <w:t>HyperPhysics</w:t>
      </w:r>
      <w:proofErr w:type="spellEnd"/>
      <w:ins w:id="28" w:author="Student" w:date="2016-06-22T10:37:00Z">
        <w:r w:rsidR="00281724">
          <w:t>)</w:t>
        </w:r>
      </w:ins>
      <w:r>
        <w:t xml:space="preserve"> feature poor</w:t>
      </w:r>
      <w:del w:id="29" w:author="Student" w:date="2016-06-22T10:38:00Z">
        <w:r w:rsidDel="00281724">
          <w:delText>l</w:delText>
        </w:r>
      </w:del>
      <w:ins w:id="30" w:author="Student" w:date="2016-06-22T10:38:00Z">
        <w:r w:rsidR="00281724">
          <w:t xml:space="preserve"> </w:t>
        </w:r>
      </w:ins>
      <w:del w:id="31" w:author="Student" w:date="2016-06-22T10:38:00Z">
        <w:r w:rsidDel="00281724">
          <w:delText xml:space="preserve">y designed content that is </w:delText>
        </w:r>
        <w:commentRangeStart w:id="32"/>
        <w:r w:rsidDel="00281724">
          <w:delText>difficult to navigate</w:delText>
        </w:r>
        <w:commentRangeEnd w:id="32"/>
        <w:r w:rsidR="008A40D0" w:rsidDel="00281724">
          <w:rPr>
            <w:rStyle w:val="CommentReference"/>
          </w:rPr>
          <w:commentReference w:id="32"/>
        </w:r>
      </w:del>
      <w:ins w:id="33" w:author="Tom West" w:date="2016-06-20T01:19:00Z">
        <w:del w:id="34" w:author="Student" w:date="2016-06-22T10:38:00Z">
          <w:r w:rsidR="001B4DA9" w:rsidDel="00281724">
            <w:delText xml:space="preserve">not </w:delText>
          </w:r>
        </w:del>
        <w:r w:rsidR="001B4DA9">
          <w:t>user friendly</w:t>
        </w:r>
      </w:ins>
      <w:ins w:id="35" w:author="Student" w:date="2016-06-22T10:38:00Z">
        <w:r w:rsidR="00281724">
          <w:t xml:space="preserve"> designs</w:t>
        </w:r>
      </w:ins>
      <w:r>
        <w:t xml:space="preserve">. </w:t>
      </w:r>
      <w:r w:rsidR="005B6CCF">
        <w:t>As such, t</w:t>
      </w:r>
      <w:r>
        <w:t xml:space="preserve">he front end of UPOD will be </w:t>
      </w:r>
      <w:del w:id="36" w:author="Tom West" w:date="2016-06-20T01:19:00Z">
        <w:r w:rsidDel="001B4DA9">
          <w:delText>the main area in which it stands out from similar resources</w:delText>
        </w:r>
      </w:del>
      <w:ins w:id="37" w:author="Tom West" w:date="2016-06-20T01:19:00Z">
        <w:r w:rsidR="001B4DA9">
          <w:t>emphasize</w:t>
        </w:r>
      </w:ins>
      <w:ins w:id="38" w:author="Tom West" w:date="2016-06-20T01:20:00Z">
        <w:r w:rsidR="001B4DA9">
          <w:t xml:space="preserve"> ease of navigation</w:t>
        </w:r>
      </w:ins>
      <w:r>
        <w:t xml:space="preserve">. </w:t>
      </w:r>
      <w:commentRangeStart w:id="39"/>
      <w:ins w:id="40" w:author="Student" w:date="2016-06-22T10:39:00Z">
        <w:r w:rsidR="00281724">
          <w:t xml:space="preserve">Further description for UPODS </w:t>
        </w:r>
      </w:ins>
      <w:ins w:id="41" w:author="Student" w:date="2016-06-22T10:40:00Z">
        <w:r w:rsidR="00281724">
          <w:t>front-end overview outlined below.</w:t>
        </w:r>
        <w:commentRangeEnd w:id="39"/>
        <w:r w:rsidR="00281724">
          <w:rPr>
            <w:rStyle w:val="CommentReference"/>
          </w:rPr>
          <w:commentReference w:id="39"/>
        </w:r>
      </w:ins>
      <w:del w:id="42" w:author="Student" w:date="2016-06-22T10:39:00Z">
        <w:r w:rsidR="005B6CCF" w:rsidDel="00281724">
          <w:delText>A description of UPOD’s general purpose has been outlined in section 1 of the general System Requirements Specifications Document.</w:delText>
        </w:r>
      </w:del>
    </w:p>
    <w:p w14:paraId="565B398F" w14:textId="12A17E0F" w:rsidR="00A8008E" w:rsidRDefault="00A8008E" w:rsidP="00A8008E">
      <w:pPr>
        <w:pStyle w:val="Heading2"/>
        <w:numPr>
          <w:ilvl w:val="1"/>
          <w:numId w:val="3"/>
        </w:numPr>
      </w:pPr>
      <w:bookmarkStart w:id="43" w:name="_Toc453890323"/>
      <w:r>
        <w:t>Definitions, Acronyms, and Abbreviations</w:t>
      </w:r>
      <w:bookmarkEnd w:id="43"/>
    </w:p>
    <w:p w14:paraId="55EF9B51" w14:textId="70B65A66" w:rsidR="00084EC5" w:rsidRDefault="00084EC5" w:rsidP="00563726">
      <w:pPr>
        <w:pStyle w:val="ListParagraph"/>
        <w:numPr>
          <w:ilvl w:val="0"/>
          <w:numId w:val="11"/>
        </w:numPr>
      </w:pPr>
      <w:commentRangeStart w:id="44"/>
      <w:r>
        <w:t>Administrator: an individual with unrestricted access to the UPOD site</w:t>
      </w:r>
    </w:p>
    <w:p w14:paraId="04CD91BF" w14:textId="4E23EA23" w:rsidR="00084EC5" w:rsidRDefault="00084EC5" w:rsidP="00563726">
      <w:pPr>
        <w:pStyle w:val="ListParagraph"/>
        <w:numPr>
          <w:ilvl w:val="0"/>
          <w:numId w:val="11"/>
        </w:numPr>
      </w:pPr>
      <w:r>
        <w:t>Moderator: an individual with permission to add/delete/edit content of the UPOD site</w:t>
      </w:r>
    </w:p>
    <w:p w14:paraId="0A5149D2" w14:textId="03086005" w:rsidR="00084EC5" w:rsidRDefault="00084EC5" w:rsidP="00563726">
      <w:pPr>
        <w:pStyle w:val="ListParagraph"/>
        <w:numPr>
          <w:ilvl w:val="0"/>
          <w:numId w:val="11"/>
        </w:numPr>
      </w:pPr>
      <w:r>
        <w:t>User: an individual who can only view content of the site</w:t>
      </w:r>
    </w:p>
    <w:p w14:paraId="00FBFC8F" w14:textId="7D94F107" w:rsidR="00A8008E" w:rsidRDefault="00A8008E" w:rsidP="00563726">
      <w:pPr>
        <w:pStyle w:val="ListParagraph"/>
        <w:numPr>
          <w:ilvl w:val="0"/>
          <w:numId w:val="11"/>
        </w:numPr>
      </w:pPr>
      <w:r>
        <w:t>UPOD: Undergraduate Physics Online Database</w:t>
      </w:r>
    </w:p>
    <w:p w14:paraId="66B50001" w14:textId="62BD852B" w:rsidR="00563726" w:rsidRPr="00A8008E" w:rsidRDefault="00563726" w:rsidP="00563726">
      <w:pPr>
        <w:pStyle w:val="ListParagraph"/>
        <w:numPr>
          <w:ilvl w:val="0"/>
          <w:numId w:val="11"/>
        </w:numPr>
      </w:pPr>
      <w:r>
        <w:t>Web Design/Front End: pages, features, and functions that users will interact with and make use of while navigating the UPOD site.</w:t>
      </w:r>
      <w:commentRangeEnd w:id="44"/>
      <w:r w:rsidR="00281724">
        <w:rPr>
          <w:rStyle w:val="CommentReference"/>
        </w:rPr>
        <w:commentReference w:id="44"/>
      </w:r>
    </w:p>
    <w:p w14:paraId="5789CA57" w14:textId="2D219817" w:rsidR="00A8008E" w:rsidRDefault="00A8008E" w:rsidP="00A8008E">
      <w:pPr>
        <w:pStyle w:val="Heading2"/>
        <w:numPr>
          <w:ilvl w:val="1"/>
          <w:numId w:val="3"/>
        </w:numPr>
      </w:pPr>
      <w:bookmarkStart w:id="45" w:name="_Toc453890324"/>
      <w:r w:rsidRPr="00563726">
        <w:t>References</w:t>
      </w:r>
      <w:bookmarkEnd w:id="45"/>
      <w:r>
        <w:tab/>
      </w:r>
    </w:p>
    <w:p w14:paraId="2A282DFA" w14:textId="1C5F5310" w:rsidR="00563726" w:rsidDel="00281724" w:rsidRDefault="00563726">
      <w:pPr>
        <w:rPr>
          <w:del w:id="46" w:author="Student" w:date="2016-06-22T10:41:00Z"/>
        </w:rPr>
        <w:pPrChange w:id="47" w:author="Student" w:date="2016-06-22T10:41:00Z">
          <w:pPr>
            <w:pStyle w:val="ListParagraph"/>
            <w:ind w:left="0"/>
          </w:pPr>
        </w:pPrChange>
      </w:pPr>
      <w:commentRangeStart w:id="48"/>
      <w:r>
        <w:t>IEEE Recommended Practice for Software Requirements Specifications (IEEE Std. 830-1998)</w:t>
      </w:r>
      <w:ins w:id="49" w:author="Student" w:date="2016-06-22T10:41:00Z">
        <w:r w:rsidR="00281724">
          <w:t xml:space="preserve"> </w:t>
        </w:r>
      </w:ins>
    </w:p>
    <w:p w14:paraId="7CD46446" w14:textId="398B2571" w:rsidR="00A8008E" w:rsidRDefault="00563726">
      <w:r>
        <w:t xml:space="preserve">WLU CP317 Class of Spring 2013: </w:t>
      </w:r>
      <w:r w:rsidR="00A8008E">
        <w:t xml:space="preserve">Pong Tracker </w:t>
      </w:r>
      <w:r>
        <w:t>Requirements used as example</w:t>
      </w:r>
      <w:commentRangeEnd w:id="48"/>
      <w:r w:rsidR="00281724">
        <w:rPr>
          <w:rStyle w:val="CommentReference"/>
        </w:rPr>
        <w:commentReference w:id="48"/>
      </w:r>
    </w:p>
    <w:p w14:paraId="208FA118" w14:textId="43045B6F" w:rsidR="00A8008E" w:rsidRPr="00084EC5" w:rsidRDefault="00A8008E" w:rsidP="00A8008E">
      <w:pPr>
        <w:pStyle w:val="Heading2"/>
        <w:numPr>
          <w:ilvl w:val="1"/>
          <w:numId w:val="3"/>
        </w:numPr>
      </w:pPr>
      <w:bookmarkStart w:id="50" w:name="_Toc453890325"/>
      <w:r w:rsidRPr="00084EC5">
        <w:t>Overview</w:t>
      </w:r>
      <w:bookmarkEnd w:id="50"/>
    </w:p>
    <w:p w14:paraId="193493A2" w14:textId="34A3FE8E" w:rsidR="00A8008E" w:rsidRDefault="00A8008E" w:rsidP="00903259">
      <w:pPr>
        <w:rPr>
          <w:color w:val="auto"/>
        </w:rPr>
      </w:pPr>
      <w:r>
        <w:rPr>
          <w:color w:val="auto"/>
        </w:rPr>
        <w:t>The Web Design r</w:t>
      </w:r>
      <w:r w:rsidRPr="00B6711A">
        <w:rPr>
          <w:color w:val="auto"/>
        </w:rPr>
        <w:t>equirements document</w:t>
      </w:r>
      <w:r w:rsidR="00084EC5">
        <w:rPr>
          <w:color w:val="auto"/>
        </w:rPr>
        <w:t xml:space="preserve"> outlines the following:</w:t>
      </w:r>
    </w:p>
    <w:p w14:paraId="12696ABA" w14:textId="26913271" w:rsidR="00084EC5" w:rsidRDefault="00084EC5" w:rsidP="00084EC5">
      <w:pPr>
        <w:pStyle w:val="ListParagraph"/>
        <w:numPr>
          <w:ilvl w:val="0"/>
          <w:numId w:val="14"/>
        </w:numPr>
      </w:pPr>
      <w:r>
        <w:t>Interfaces and Constraints of the UPOD Front End</w:t>
      </w:r>
    </w:p>
    <w:p w14:paraId="2B48F2B4" w14:textId="646F2B1E" w:rsidR="00084EC5" w:rsidRDefault="00084EC5" w:rsidP="00084EC5">
      <w:pPr>
        <w:pStyle w:val="ListParagraph"/>
        <w:numPr>
          <w:ilvl w:val="0"/>
          <w:numId w:val="14"/>
        </w:numPr>
      </w:pPr>
      <w:r>
        <w:t>Functions of the UPOD Front End</w:t>
      </w:r>
    </w:p>
    <w:p w14:paraId="608D22E4" w14:textId="486C4154" w:rsidR="00084EC5" w:rsidRDefault="00084EC5" w:rsidP="00084EC5">
      <w:pPr>
        <w:pStyle w:val="ListParagraph"/>
        <w:numPr>
          <w:ilvl w:val="0"/>
          <w:numId w:val="14"/>
        </w:numPr>
      </w:pPr>
      <w:r>
        <w:t>Front End Performance Requirements</w:t>
      </w:r>
    </w:p>
    <w:p w14:paraId="5EE29ED5" w14:textId="5F792959" w:rsidR="00A87D6D" w:rsidRDefault="00084EC5" w:rsidP="007C0A83">
      <w:pPr>
        <w:pStyle w:val="ListParagraph"/>
        <w:numPr>
          <w:ilvl w:val="0"/>
          <w:numId w:val="14"/>
        </w:numPr>
      </w:pPr>
      <w:r>
        <w:t>Features of the UPOD Front End</w:t>
      </w:r>
      <w:r w:rsidR="00A87D6D">
        <w:br w:type="page"/>
      </w:r>
    </w:p>
    <w:p w14:paraId="13443640" w14:textId="7C048630" w:rsidR="00730719" w:rsidRDefault="002939D6">
      <w:pPr>
        <w:pStyle w:val="Heading1"/>
        <w:numPr>
          <w:ilvl w:val="0"/>
          <w:numId w:val="3"/>
        </w:numPr>
        <w:spacing w:before="0"/>
      </w:pPr>
      <w:bookmarkStart w:id="51" w:name="h.2s8eyo1" w:colFirst="0" w:colLast="0"/>
      <w:bookmarkStart w:id="52" w:name="_Toc452061403"/>
      <w:bookmarkStart w:id="53" w:name="_Toc453890326"/>
      <w:bookmarkEnd w:id="51"/>
      <w:r>
        <w:lastRenderedPageBreak/>
        <w:t>Overall Description</w:t>
      </w:r>
      <w:bookmarkEnd w:id="52"/>
      <w:bookmarkEnd w:id="53"/>
    </w:p>
    <w:p w14:paraId="3AE1EF2C" w14:textId="333191A9" w:rsidR="00730719" w:rsidRDefault="002939D6">
      <w:pPr>
        <w:pStyle w:val="Heading2"/>
        <w:numPr>
          <w:ilvl w:val="1"/>
          <w:numId w:val="3"/>
        </w:numPr>
      </w:pPr>
      <w:bookmarkStart w:id="54" w:name="h.17dp8vu" w:colFirst="0" w:colLast="0"/>
      <w:bookmarkStart w:id="55" w:name="_Toc452061404"/>
      <w:bookmarkStart w:id="56" w:name="_Toc453890327"/>
      <w:bookmarkEnd w:id="54"/>
      <w:r>
        <w:t xml:space="preserve">Product </w:t>
      </w:r>
      <w:r w:rsidRPr="006D71B3">
        <w:t>Perspective</w:t>
      </w:r>
      <w:bookmarkEnd w:id="55"/>
      <w:bookmarkEnd w:id="56"/>
    </w:p>
    <w:p w14:paraId="047AF2B2" w14:textId="61774EEF" w:rsidR="00A8008E" w:rsidRDefault="004D0FED">
      <w:r>
        <w:t>Web Design relates to the front end of the UPOD system – the components that users will interact with</w:t>
      </w:r>
      <w:ins w:id="57" w:author="Student" w:date="2016-06-22T10:43:00Z">
        <w:r w:rsidR="00281724">
          <w:t xml:space="preserve"> on the website</w:t>
        </w:r>
      </w:ins>
      <w:r>
        <w:t xml:space="preserve">. </w:t>
      </w:r>
      <w:r w:rsidR="00084EC5">
        <w:t xml:space="preserve">Since the front end is only a part of the entire system, </w:t>
      </w:r>
      <w:ins w:id="58" w:author="Student" w:date="2016-06-22T10:44:00Z">
        <w:r w:rsidR="00281724">
          <w:t>other</w:t>
        </w:r>
      </w:ins>
      <w:del w:id="59" w:author="Student" w:date="2016-06-22T10:44:00Z">
        <w:r w:rsidR="00084EC5" w:rsidDel="00281724">
          <w:delText>some</w:delText>
        </w:r>
      </w:del>
      <w:r w:rsidR="00084EC5">
        <w:t xml:space="preserve"> features supported by the site</w:t>
      </w:r>
      <w:ins w:id="60" w:author="Student" w:date="2016-06-22T10:43:00Z">
        <w:r w:rsidR="00281724">
          <w:t xml:space="preserve"> </w:t>
        </w:r>
        <w:proofErr w:type="gramStart"/>
        <w:r w:rsidR="00281724">
          <w:t>are</w:t>
        </w:r>
      </w:ins>
      <w:del w:id="61" w:author="Student" w:date="2016-06-22T10:43:00Z">
        <w:r w:rsidR="00084EC5" w:rsidDel="00281724">
          <w:delText xml:space="preserve"> will be</w:delText>
        </w:r>
      </w:del>
      <w:r w:rsidR="00084EC5">
        <w:t xml:space="preserve"> outlined</w:t>
      </w:r>
      <w:proofErr w:type="gramEnd"/>
      <w:r w:rsidR="00084EC5">
        <w:t xml:space="preserve"> in</w:t>
      </w:r>
      <w:del w:id="62" w:author="Student" w:date="2016-06-22T10:44:00Z">
        <w:r w:rsidR="00084EC5" w:rsidDel="00281724">
          <w:delText xml:space="preserve"> a</w:delText>
        </w:r>
      </w:del>
      <w:r w:rsidR="00084EC5">
        <w:t xml:space="preserve"> different requirement document</w:t>
      </w:r>
      <w:ins w:id="63" w:author="Student" w:date="2016-06-22T10:44:00Z">
        <w:r w:rsidR="00281724">
          <w:t>s</w:t>
        </w:r>
      </w:ins>
      <w:r w:rsidR="00084EC5">
        <w:t xml:space="preserve">. Interfacing between the various </w:t>
      </w:r>
      <w:r w:rsidR="006D71B3">
        <w:t xml:space="preserve">sections of the project </w:t>
      </w:r>
      <w:del w:id="64" w:author="Student" w:date="2016-06-22T10:44:00Z">
        <w:r w:rsidR="006D71B3" w:rsidDel="00281724">
          <w:delText>will be</w:delText>
        </w:r>
      </w:del>
      <w:ins w:id="65" w:author="Student" w:date="2016-06-22T10:45:00Z">
        <w:r w:rsidR="00281724">
          <w:t>under</w:t>
        </w:r>
      </w:ins>
      <w:del w:id="66" w:author="Student" w:date="2016-06-22T10:45:00Z">
        <w:r w:rsidR="006D71B3" w:rsidDel="00281724">
          <w:delText xml:space="preserve"> outlined in</w:delText>
        </w:r>
      </w:del>
      <w:r w:rsidR="006D71B3">
        <w:t xml:space="preserve"> section 2.1.3 of this requirement document. More detail </w:t>
      </w:r>
      <w:proofErr w:type="gramStart"/>
      <w:r w:rsidR="006D71B3">
        <w:t>will be added</w:t>
      </w:r>
      <w:proofErr w:type="gramEnd"/>
      <w:r w:rsidR="006D71B3">
        <w:t xml:space="preserve"> during the analysis phase</w:t>
      </w:r>
      <w:ins w:id="67" w:author="Student" w:date="2016-06-22T10:45:00Z">
        <w:r w:rsidR="0082417C">
          <w:t xml:space="preserve"> and as the project develops</w:t>
        </w:r>
      </w:ins>
      <w:r w:rsidR="006D71B3">
        <w:t>.</w:t>
      </w:r>
    </w:p>
    <w:p w14:paraId="77F99678" w14:textId="3D4722AB" w:rsidR="00A8008E" w:rsidRDefault="00A8008E" w:rsidP="00A8008E">
      <w:pPr>
        <w:pStyle w:val="Heading2"/>
        <w:numPr>
          <w:ilvl w:val="2"/>
          <w:numId w:val="3"/>
        </w:numPr>
        <w:rPr>
          <w:sz w:val="24"/>
        </w:rPr>
      </w:pPr>
      <w:bookmarkStart w:id="68" w:name="_Toc453890328"/>
      <w:r w:rsidRPr="00883F24">
        <w:rPr>
          <w:sz w:val="24"/>
        </w:rPr>
        <w:t>System Interfaces</w:t>
      </w:r>
      <w:bookmarkEnd w:id="68"/>
    </w:p>
    <w:p w14:paraId="6D09C892" w14:textId="7544F585" w:rsidR="00201E69" w:rsidRDefault="00201E69" w:rsidP="00201E69">
      <w:r>
        <w:t>UPOD content operates on modern and standard browsers.</w:t>
      </w:r>
    </w:p>
    <w:p w14:paraId="718BF044" w14:textId="0BC688E3" w:rsidR="00201E69" w:rsidRDefault="00201E69" w:rsidP="00201E69">
      <w:pPr>
        <w:pStyle w:val="ListParagraph"/>
        <w:numPr>
          <w:ilvl w:val="0"/>
          <w:numId w:val="10"/>
        </w:numPr>
      </w:pPr>
      <w:r>
        <w:t>Google Chrome</w:t>
      </w:r>
    </w:p>
    <w:p w14:paraId="5A7E17C6" w14:textId="32557898" w:rsidR="00201E69" w:rsidRDefault="00201E69" w:rsidP="00201E69">
      <w:pPr>
        <w:pStyle w:val="ListParagraph"/>
        <w:numPr>
          <w:ilvl w:val="0"/>
          <w:numId w:val="10"/>
        </w:numPr>
      </w:pPr>
      <w:r>
        <w:t>Mozilla Firefox</w:t>
      </w:r>
    </w:p>
    <w:p w14:paraId="14002CC6" w14:textId="6ACB7E71" w:rsidR="00201E69" w:rsidRDefault="00201E69" w:rsidP="00201E69">
      <w:pPr>
        <w:pStyle w:val="ListParagraph"/>
        <w:numPr>
          <w:ilvl w:val="0"/>
          <w:numId w:val="10"/>
        </w:numPr>
      </w:pPr>
      <w:r>
        <w:t>Internet Explorer (as well as Microsoft Edge)</w:t>
      </w:r>
    </w:p>
    <w:p w14:paraId="6EC209E7" w14:textId="1A933FEC" w:rsidR="00903259" w:rsidRPr="00903259" w:rsidRDefault="00201E69" w:rsidP="00193379">
      <w:pPr>
        <w:pStyle w:val="ListParagraph"/>
        <w:numPr>
          <w:ilvl w:val="0"/>
          <w:numId w:val="10"/>
        </w:numPr>
      </w:pPr>
      <w:r>
        <w:t>Safari</w:t>
      </w:r>
    </w:p>
    <w:p w14:paraId="61D20935" w14:textId="5EB90984" w:rsidR="00A8008E" w:rsidRDefault="00A8008E" w:rsidP="00883F24">
      <w:pPr>
        <w:pStyle w:val="Heading2"/>
        <w:numPr>
          <w:ilvl w:val="2"/>
          <w:numId w:val="3"/>
        </w:numPr>
        <w:rPr>
          <w:sz w:val="24"/>
        </w:rPr>
      </w:pPr>
      <w:bookmarkStart w:id="69" w:name="_Toc453890329"/>
      <w:r w:rsidRPr="00883F24">
        <w:rPr>
          <w:sz w:val="24"/>
        </w:rPr>
        <w:t xml:space="preserve">User </w:t>
      </w:r>
      <w:r w:rsidRPr="00404C83">
        <w:rPr>
          <w:sz w:val="24"/>
        </w:rPr>
        <w:t>Interface</w:t>
      </w:r>
      <w:r w:rsidR="00883F24" w:rsidRPr="00404C83">
        <w:rPr>
          <w:sz w:val="24"/>
        </w:rPr>
        <w:t>s</w:t>
      </w:r>
      <w:bookmarkEnd w:id="69"/>
    </w:p>
    <w:p w14:paraId="7BAEE3F1" w14:textId="54AB0AE1" w:rsidR="00903259" w:rsidRPr="00903259" w:rsidRDefault="00404C83" w:rsidP="00903259">
      <w:r>
        <w:t xml:space="preserve">Users </w:t>
      </w:r>
      <w:proofErr w:type="gramStart"/>
      <w:r>
        <w:t>are expected</w:t>
      </w:r>
      <w:proofErr w:type="gramEnd"/>
      <w:r>
        <w:t xml:space="preserve"> to interact with UPOD with a mouse and keyboard, and priority will be given to ensuring proper interaction via this method. Interaction with UPOD by touchscreen </w:t>
      </w:r>
      <w:proofErr w:type="gramStart"/>
      <w:r>
        <w:t>may be considered</w:t>
      </w:r>
      <w:proofErr w:type="gramEnd"/>
      <w:r>
        <w:t xml:space="preserve"> if time allows.</w:t>
      </w:r>
    </w:p>
    <w:p w14:paraId="0C90E7D3" w14:textId="33CBFD18" w:rsidR="00A8008E" w:rsidRDefault="00883F24" w:rsidP="00883F24">
      <w:pPr>
        <w:pStyle w:val="Heading2"/>
        <w:numPr>
          <w:ilvl w:val="2"/>
          <w:numId w:val="3"/>
        </w:numPr>
        <w:rPr>
          <w:sz w:val="24"/>
        </w:rPr>
      </w:pPr>
      <w:bookmarkStart w:id="70" w:name="_Toc453890330"/>
      <w:r w:rsidRPr="00883F24">
        <w:rPr>
          <w:sz w:val="24"/>
        </w:rPr>
        <w:t>Software Interfaces</w:t>
      </w:r>
      <w:bookmarkEnd w:id="70"/>
    </w:p>
    <w:p w14:paraId="63B16F86" w14:textId="5338E716" w:rsidR="00903259" w:rsidRDefault="00903259" w:rsidP="00903259">
      <w:r>
        <w:t xml:space="preserve">The front end will contain information contained in a database. Animations and graphics displaying physics content </w:t>
      </w:r>
      <w:ins w:id="71" w:author="Student" w:date="2016-06-22T10:49:00Z">
        <w:r w:rsidR="0082417C">
          <w:t>is to be implemented</w:t>
        </w:r>
      </w:ins>
      <w:del w:id="72" w:author="Student" w:date="2016-06-22T10:49:00Z">
        <w:r w:rsidDel="0082417C">
          <w:delText>will be created</w:delText>
        </w:r>
      </w:del>
      <w:r>
        <w:t xml:space="preserve"> using </w:t>
      </w:r>
      <w:commentRangeStart w:id="73"/>
      <w:r>
        <w:t>animation software</w:t>
      </w:r>
      <w:commentRangeEnd w:id="73"/>
      <w:r w:rsidR="0082417C">
        <w:rPr>
          <w:rStyle w:val="CommentReference"/>
        </w:rPr>
        <w:commentReference w:id="73"/>
      </w:r>
      <w:r>
        <w:t>.</w:t>
      </w:r>
    </w:p>
    <w:p w14:paraId="6ACE7B68" w14:textId="4BE529F7" w:rsidR="00883F24" w:rsidRDefault="00883F24" w:rsidP="00903259">
      <w:pPr>
        <w:pStyle w:val="Heading2"/>
        <w:numPr>
          <w:ilvl w:val="2"/>
          <w:numId w:val="3"/>
        </w:numPr>
        <w:rPr>
          <w:sz w:val="24"/>
        </w:rPr>
      </w:pPr>
      <w:bookmarkStart w:id="74" w:name="_Toc453890331"/>
      <w:r w:rsidRPr="00883F24">
        <w:rPr>
          <w:sz w:val="24"/>
        </w:rPr>
        <w:t>Communication Interfaces</w:t>
      </w:r>
      <w:bookmarkEnd w:id="74"/>
    </w:p>
    <w:p w14:paraId="3187D2D5" w14:textId="3A006477" w:rsidR="00903259" w:rsidRPr="00903259" w:rsidRDefault="00E2353E" w:rsidP="00903259">
      <w:r>
        <w:t xml:space="preserve">UPOD </w:t>
      </w:r>
      <w:r w:rsidR="00BD65EF">
        <w:t xml:space="preserve">will remain responsive across internet service providers. More detail </w:t>
      </w:r>
      <w:ins w:id="75" w:author="Student" w:date="2016-06-22T10:49:00Z">
        <w:r w:rsidR="0082417C">
          <w:t xml:space="preserve">to </w:t>
        </w:r>
        <w:proofErr w:type="gramStart"/>
        <w:r w:rsidR="0082417C">
          <w:t>be added</w:t>
        </w:r>
      </w:ins>
      <w:proofErr w:type="gramEnd"/>
      <w:del w:id="76" w:author="Student" w:date="2016-06-22T10:49:00Z">
        <w:r w:rsidR="00BD65EF" w:rsidDel="0082417C">
          <w:delText>to be added</w:delText>
        </w:r>
      </w:del>
      <w:r w:rsidR="00BD65EF">
        <w:t xml:space="preserve"> later with respect to Laurier network restrictions and accessible ports.</w:t>
      </w:r>
    </w:p>
    <w:p w14:paraId="7FEB909C" w14:textId="261B4021" w:rsidR="00883F24" w:rsidRDefault="00883F24" w:rsidP="00883F24">
      <w:pPr>
        <w:pStyle w:val="Heading2"/>
        <w:numPr>
          <w:ilvl w:val="2"/>
          <w:numId w:val="3"/>
        </w:numPr>
        <w:rPr>
          <w:sz w:val="24"/>
        </w:rPr>
      </w:pPr>
      <w:bookmarkStart w:id="77" w:name="_Toc453890332"/>
      <w:r w:rsidRPr="00883F24">
        <w:rPr>
          <w:sz w:val="24"/>
        </w:rPr>
        <w:t>Memory Constraints</w:t>
      </w:r>
      <w:bookmarkEnd w:id="77"/>
    </w:p>
    <w:p w14:paraId="7E780455" w14:textId="3283E355" w:rsidR="00903259" w:rsidRPr="00903259" w:rsidRDefault="0010136B" w:rsidP="00903259">
      <w:r>
        <w:t xml:space="preserve">No memory constraints identified at this point for the front end. Expected memory constraints for back end and graphics/animation content </w:t>
      </w:r>
      <w:ins w:id="78" w:author="Student" w:date="2016-06-22T10:48:00Z">
        <w:r w:rsidR="0082417C">
          <w:t>located</w:t>
        </w:r>
      </w:ins>
      <w:del w:id="79" w:author="Student" w:date="2016-06-22T10:48:00Z">
        <w:r w:rsidDel="0082417C">
          <w:delText>can be found</w:delText>
        </w:r>
      </w:del>
      <w:r>
        <w:t xml:space="preserve"> in the</w:t>
      </w:r>
      <w:r w:rsidR="00F64CF3">
        <w:t>ir</w:t>
      </w:r>
      <w:r>
        <w:t xml:space="preserve"> respective requirement documents.</w:t>
      </w:r>
    </w:p>
    <w:p w14:paraId="398EEC6A" w14:textId="09691225" w:rsidR="00883F24" w:rsidRDefault="00883F24" w:rsidP="00883F24">
      <w:pPr>
        <w:pStyle w:val="Heading2"/>
        <w:numPr>
          <w:ilvl w:val="1"/>
          <w:numId w:val="3"/>
        </w:numPr>
      </w:pPr>
      <w:bookmarkStart w:id="80" w:name="_Toc453890333"/>
      <w:r>
        <w:t>Constraints</w:t>
      </w:r>
      <w:bookmarkEnd w:id="80"/>
    </w:p>
    <w:p w14:paraId="2A2DD473" w14:textId="3C1B0CE3" w:rsidR="006D71B3" w:rsidRDefault="0010136B" w:rsidP="006D71B3">
      <w:pPr>
        <w:pStyle w:val="ListParagraph"/>
        <w:ind w:left="0"/>
      </w:pPr>
      <w:r w:rsidRPr="004D0FED">
        <w:t>UPOD</w:t>
      </w:r>
      <w:r>
        <w:t xml:space="preserve"> Web Design</w:t>
      </w:r>
      <w:ins w:id="81" w:author="Student" w:date="2016-06-22T10:50:00Z">
        <w:r w:rsidR="0082417C">
          <w:t xml:space="preserve"> has a hard deadline</w:t>
        </w:r>
      </w:ins>
      <w:del w:id="82" w:author="Student" w:date="2016-06-22T10:50:00Z">
        <w:r w:rsidDel="0082417C">
          <w:delText xml:space="preserve"> must be implemented</w:delText>
        </w:r>
      </w:del>
      <w:r>
        <w:t xml:space="preserve"> by the end of the 2016 Spring Term</w:t>
      </w:r>
      <w:r w:rsidRPr="004D0FED">
        <w:t xml:space="preserve"> (July 26, 2016)</w:t>
      </w:r>
      <w:r>
        <w:t>.</w:t>
      </w:r>
      <w:r w:rsidRPr="004D0FED">
        <w:t xml:space="preserve"> </w:t>
      </w:r>
      <w:r w:rsidR="006D71B3">
        <w:t xml:space="preserve"> </w:t>
      </w:r>
      <w:r w:rsidRPr="0010136B">
        <w:t xml:space="preserve">The UPOD budget is $0, so any </w:t>
      </w:r>
      <w:r w:rsidR="00F64CF3">
        <w:t>software/</w:t>
      </w:r>
      <w:r w:rsidRPr="0010136B">
        <w:t>framework</w:t>
      </w:r>
      <w:r w:rsidR="00F64CF3">
        <w:t>s</w:t>
      </w:r>
      <w:r w:rsidRPr="0010136B">
        <w:t xml:space="preserve"> must be free to use.</w:t>
      </w:r>
    </w:p>
    <w:p w14:paraId="6B28F59F" w14:textId="1AC5A74D" w:rsidR="00903259" w:rsidRPr="00903259" w:rsidRDefault="00883F24" w:rsidP="00903259">
      <w:pPr>
        <w:pStyle w:val="Heading2"/>
        <w:numPr>
          <w:ilvl w:val="0"/>
          <w:numId w:val="3"/>
        </w:numPr>
      </w:pPr>
      <w:bookmarkStart w:id="83" w:name="_Toc453890334"/>
      <w:r>
        <w:lastRenderedPageBreak/>
        <w:t>Specific Requirements</w:t>
      </w:r>
      <w:bookmarkEnd w:id="83"/>
    </w:p>
    <w:p w14:paraId="6942C43C" w14:textId="11E88912" w:rsidR="00883F24" w:rsidRDefault="00883F24" w:rsidP="00903259">
      <w:pPr>
        <w:pStyle w:val="Heading2"/>
        <w:numPr>
          <w:ilvl w:val="1"/>
          <w:numId w:val="3"/>
        </w:numPr>
      </w:pPr>
      <w:bookmarkStart w:id="84" w:name="_Toc453890335"/>
      <w:r w:rsidRPr="00903259">
        <w:t xml:space="preserve">External </w:t>
      </w:r>
      <w:r w:rsidRPr="00404C83">
        <w:t>Interfaces</w:t>
      </w:r>
      <w:bookmarkEnd w:id="84"/>
    </w:p>
    <w:p w14:paraId="20DF24F3" w14:textId="752438A2" w:rsidR="00703FE8" w:rsidRPr="00703FE8" w:rsidRDefault="00404C83" w:rsidP="00703FE8">
      <w:r>
        <w:t>None identified at this point.</w:t>
      </w:r>
    </w:p>
    <w:p w14:paraId="306320D3" w14:textId="77777777" w:rsidR="00903259" w:rsidRPr="00903259" w:rsidRDefault="00903259" w:rsidP="00903259"/>
    <w:p w14:paraId="412DB66E" w14:textId="10E44544" w:rsidR="00883F24" w:rsidRDefault="00883F24" w:rsidP="00883F24">
      <w:pPr>
        <w:pStyle w:val="Heading2"/>
        <w:numPr>
          <w:ilvl w:val="1"/>
          <w:numId w:val="3"/>
        </w:numPr>
      </w:pPr>
      <w:bookmarkStart w:id="85" w:name="_Toc453890336"/>
      <w:r>
        <w:t xml:space="preserve">Product </w:t>
      </w:r>
      <w:r w:rsidRPr="00A87D6D">
        <w:t>Functions</w:t>
      </w:r>
      <w:bookmarkEnd w:id="85"/>
    </w:p>
    <w:p w14:paraId="2041F854" w14:textId="5BE126E4" w:rsidR="00903259" w:rsidRDefault="00CB565C" w:rsidP="00CB565C">
      <w:pPr>
        <w:pStyle w:val="ListParagraph"/>
        <w:numPr>
          <w:ilvl w:val="0"/>
          <w:numId w:val="9"/>
        </w:numPr>
      </w:pPr>
      <w:r>
        <w:t>UPOD must be searchable by text</w:t>
      </w:r>
      <w:ins w:id="86" w:author="Student" w:date="2016-06-22T10:51:00Z">
        <w:r w:rsidR="0082417C">
          <w:t xml:space="preserve"> and</w:t>
        </w:r>
      </w:ins>
      <w:del w:id="87" w:author="Student" w:date="2016-06-22T10:51:00Z">
        <w:r w:rsidDel="0082417C">
          <w:delText>, as well as</w:delText>
        </w:r>
      </w:del>
      <w:r>
        <w:t xml:space="preserve"> support navigation through site content</w:t>
      </w:r>
      <w:ins w:id="88" w:author="Student" w:date="2016-06-22T10:51:00Z">
        <w:r w:rsidR="0082417C">
          <w:t xml:space="preserve">, such as </w:t>
        </w:r>
      </w:ins>
      <w:ins w:id="89" w:author="Student" w:date="2016-06-22T10:52:00Z">
        <w:r w:rsidR="0082417C">
          <w:t>by</w:t>
        </w:r>
      </w:ins>
      <w:del w:id="90" w:author="Student" w:date="2016-06-22T10:51:00Z">
        <w:r w:rsidDel="0082417C">
          <w:delText xml:space="preserve"> </w:delText>
        </w:r>
      </w:del>
      <w:del w:id="91" w:author="Student" w:date="2016-06-22T10:52:00Z">
        <w:r w:rsidDel="0082417C">
          <w:delText>by</w:delText>
        </w:r>
      </w:del>
      <w:r>
        <w:t xml:space="preserve"> physic</w:t>
      </w:r>
      <w:del w:id="92" w:author="Student" w:date="2016-06-22T10:52:00Z">
        <w:r w:rsidDel="0082417C">
          <w:delText>s</w:delText>
        </w:r>
      </w:del>
      <w:r>
        <w:t xml:space="preserve"> discipline/specialized area of study. </w:t>
      </w:r>
    </w:p>
    <w:p w14:paraId="42450CBA" w14:textId="7087CB8B" w:rsidR="00201E69" w:rsidRDefault="00201E69" w:rsidP="00CB565C">
      <w:pPr>
        <w:pStyle w:val="ListParagraph"/>
        <w:numPr>
          <w:ilvl w:val="0"/>
          <w:numId w:val="9"/>
        </w:numPr>
      </w:pPr>
      <w:r>
        <w:t>UPOD’s web interface will contain interactive graphics and animations that users can use to improve their understanding of concepts.</w:t>
      </w:r>
    </w:p>
    <w:p w14:paraId="24987D5F" w14:textId="7915EC2B" w:rsidR="00A87D6D" w:rsidDel="0082417C" w:rsidRDefault="00A87D6D">
      <w:pPr>
        <w:pStyle w:val="ListParagraph"/>
        <w:numPr>
          <w:ilvl w:val="0"/>
          <w:numId w:val="9"/>
        </w:numPr>
        <w:rPr>
          <w:del w:id="93" w:author="Student" w:date="2016-06-22T10:54:00Z"/>
        </w:rPr>
      </w:pPr>
      <w:r>
        <w:t xml:space="preserve">UPOD will allow for moderators and site administrators to add, delete, and modify pages and categories when required. </w:t>
      </w:r>
    </w:p>
    <w:p w14:paraId="352B8EBC" w14:textId="35AFE9DE" w:rsidR="00A87D6D" w:rsidRDefault="00A87D6D">
      <w:pPr>
        <w:pStyle w:val="ListParagraph"/>
        <w:numPr>
          <w:ilvl w:val="0"/>
          <w:numId w:val="9"/>
        </w:numPr>
        <w:rPr>
          <w:ins w:id="94" w:author="Student" w:date="2016-06-22T10:53:00Z"/>
        </w:rPr>
        <w:pPrChange w:id="95" w:author="Student" w:date="2016-06-22T10:54:00Z">
          <w:pPr>
            <w:pStyle w:val="ListParagraph"/>
            <w:numPr>
              <w:ilvl w:val="1"/>
              <w:numId w:val="9"/>
            </w:numPr>
            <w:ind w:left="1440" w:hanging="360"/>
          </w:pPr>
        </w:pPrChange>
      </w:pPr>
      <w:del w:id="96" w:author="Student" w:date="2016-06-22T10:54:00Z">
        <w:r w:rsidDel="0082417C">
          <w:delText xml:space="preserve">To accommodate for this, UPOD just </w:delText>
        </w:r>
      </w:del>
      <w:ins w:id="97" w:author="Tom West" w:date="2016-06-20T01:24:00Z">
        <w:del w:id="98" w:author="Student" w:date="2016-06-22T10:54:00Z">
          <w:r w:rsidR="002857DE" w:rsidDel="0082417C">
            <w:delText>will</w:delText>
          </w:r>
          <w:r w:rsidR="001B4DA9" w:rsidDel="0082417C">
            <w:delText xml:space="preserve"> </w:delText>
          </w:r>
        </w:del>
      </w:ins>
      <w:del w:id="99" w:author="Student" w:date="2016-06-22T10:54:00Z">
        <w:r w:rsidDel="0082417C">
          <w:delText>support a login process for site admins and moderators in order to prevent unauthorized edits.</w:delText>
        </w:r>
      </w:del>
    </w:p>
    <w:p w14:paraId="30DDAB4C" w14:textId="2809DC05" w:rsidR="0082417C" w:rsidRDefault="0082417C">
      <w:pPr>
        <w:pStyle w:val="ListParagraph"/>
        <w:numPr>
          <w:ilvl w:val="1"/>
          <w:numId w:val="9"/>
        </w:numPr>
      </w:pPr>
      <w:ins w:id="100" w:author="Student" w:date="2016-06-22T10:53:00Z">
        <w:r>
          <w:t xml:space="preserve">A built in login process for site admins and moderators to </w:t>
        </w:r>
        <w:proofErr w:type="gramStart"/>
        <w:r>
          <w:t>be utilized</w:t>
        </w:r>
        <w:proofErr w:type="gramEnd"/>
        <w:r>
          <w:t xml:space="preserve"> on UPOD, preventing unauthorized modifications and edits.</w:t>
        </w:r>
      </w:ins>
    </w:p>
    <w:p w14:paraId="5450DCE1" w14:textId="17FEA41D" w:rsidR="00A87D6D" w:rsidRPr="00903259" w:rsidRDefault="00A87D6D" w:rsidP="00A87D6D">
      <w:pPr>
        <w:pStyle w:val="ListParagraph"/>
        <w:numPr>
          <w:ilvl w:val="0"/>
          <w:numId w:val="9"/>
        </w:numPr>
      </w:pPr>
      <w:r>
        <w:t>UPOD will allow site administrators to create</w:t>
      </w:r>
      <w:ins w:id="101" w:author="Student" w:date="2016-06-22T10:54:00Z">
        <w:r w:rsidR="0082417C">
          <w:t>, access, and</w:t>
        </w:r>
      </w:ins>
      <w:del w:id="102" w:author="Student" w:date="2016-06-22T10:54:00Z">
        <w:r w:rsidDel="0082417C">
          <w:delText xml:space="preserve"> and</w:delText>
        </w:r>
      </w:del>
      <w:r>
        <w:t xml:space="preserve"> delete moderator accounts</w:t>
      </w:r>
      <w:ins w:id="103" w:author="Student" w:date="2016-06-22T10:55:00Z">
        <w:r w:rsidR="0082417C">
          <w:t xml:space="preserve"> and lists</w:t>
        </w:r>
      </w:ins>
      <w:del w:id="104" w:author="Student" w:date="2016-06-22T10:55:00Z">
        <w:r w:rsidDel="0082417C">
          <w:delText>, as well as access moderator lists.</w:delText>
        </w:r>
      </w:del>
      <w:r>
        <w:t xml:space="preserve"> </w:t>
      </w:r>
    </w:p>
    <w:p w14:paraId="61DFBF61" w14:textId="43FB4DC7" w:rsidR="00883F24" w:rsidRDefault="00883F24" w:rsidP="00883F24">
      <w:pPr>
        <w:pStyle w:val="Heading2"/>
        <w:numPr>
          <w:ilvl w:val="1"/>
          <w:numId w:val="3"/>
        </w:numPr>
      </w:pPr>
      <w:bookmarkStart w:id="105" w:name="_Toc453890337"/>
      <w:r>
        <w:t xml:space="preserve">Performance </w:t>
      </w:r>
      <w:r w:rsidRPr="00563726">
        <w:t>Requirements</w:t>
      </w:r>
      <w:bookmarkEnd w:id="105"/>
    </w:p>
    <w:p w14:paraId="1AE3B6E5" w14:textId="69D83323" w:rsidR="00903259" w:rsidRPr="00903259" w:rsidRDefault="00201E69" w:rsidP="00903259">
      <w:r>
        <w:t xml:space="preserve">Searches should be satisfied within </w:t>
      </w:r>
      <w:r w:rsidR="00BA0D26">
        <w:t xml:space="preserve">a reasonable time of searching. More detail will be added </w:t>
      </w:r>
      <w:proofErr w:type="gramStart"/>
      <w:r w:rsidR="00BA0D26">
        <w:t>at a later date</w:t>
      </w:r>
      <w:proofErr w:type="gramEnd"/>
      <w:r w:rsidR="00BA0D26">
        <w:t xml:space="preserve">. Details concerning performance of the site </w:t>
      </w:r>
      <w:r w:rsidR="00563726">
        <w:t xml:space="preserve">under heavy user load </w:t>
      </w:r>
      <w:proofErr w:type="gramStart"/>
      <w:r w:rsidR="00563726">
        <w:t>will be added</w:t>
      </w:r>
      <w:proofErr w:type="gramEnd"/>
      <w:r w:rsidR="00563726">
        <w:t xml:space="preserve"> as well.</w:t>
      </w:r>
      <w:r w:rsidR="00BA0D26">
        <w:t xml:space="preserve"> </w:t>
      </w:r>
    </w:p>
    <w:p w14:paraId="287025D2" w14:textId="2AC70C55" w:rsidR="00883F24" w:rsidRDefault="00883F24" w:rsidP="00883F24">
      <w:pPr>
        <w:pStyle w:val="Heading2"/>
        <w:numPr>
          <w:ilvl w:val="1"/>
          <w:numId w:val="3"/>
        </w:numPr>
      </w:pPr>
      <w:bookmarkStart w:id="106" w:name="_Toc453890338"/>
      <w:r>
        <w:t xml:space="preserve">Logical Database </w:t>
      </w:r>
      <w:r w:rsidRPr="00BA0D26">
        <w:t>Requirements</w:t>
      </w:r>
      <w:bookmarkEnd w:id="106"/>
    </w:p>
    <w:p w14:paraId="3130E827" w14:textId="6642629B" w:rsidR="00903259" w:rsidRPr="00903259" w:rsidRDefault="00BA0D26" w:rsidP="00903259">
      <w:r>
        <w:t xml:space="preserve">All physics content and graphics will be stored in a relational database. More information </w:t>
      </w:r>
      <w:r w:rsidR="00A9731B">
        <w:t xml:space="preserve">pertaining to database structure </w:t>
      </w:r>
      <w:ins w:id="107" w:author="Student" w:date="2016-06-22T10:56:00Z">
        <w:r w:rsidR="007C0A83">
          <w:t>located</w:t>
        </w:r>
      </w:ins>
      <w:del w:id="108" w:author="Student" w:date="2016-06-22T10:56:00Z">
        <w:r w:rsidDel="007C0A83">
          <w:delText>can be found</w:delText>
        </w:r>
      </w:del>
      <w:r>
        <w:t xml:space="preserve"> in the Back End requirement document.</w:t>
      </w:r>
    </w:p>
    <w:p w14:paraId="04715877" w14:textId="3FD658AA" w:rsidR="00903259" w:rsidRPr="00903259" w:rsidRDefault="00883F24" w:rsidP="00903259">
      <w:pPr>
        <w:pStyle w:val="Heading2"/>
        <w:numPr>
          <w:ilvl w:val="1"/>
          <w:numId w:val="3"/>
        </w:numPr>
      </w:pPr>
      <w:bookmarkStart w:id="109" w:name="_Toc453890339"/>
      <w:r>
        <w:t xml:space="preserve">Software System </w:t>
      </w:r>
      <w:r w:rsidRPr="00F64CF3">
        <w:t>Attributes</w:t>
      </w:r>
      <w:bookmarkEnd w:id="109"/>
    </w:p>
    <w:p w14:paraId="3DB8CDF4" w14:textId="739476C2" w:rsidR="00883F24" w:rsidRDefault="00883F24" w:rsidP="00883F24">
      <w:pPr>
        <w:pStyle w:val="Heading2"/>
        <w:numPr>
          <w:ilvl w:val="2"/>
          <w:numId w:val="3"/>
        </w:numPr>
        <w:rPr>
          <w:sz w:val="24"/>
        </w:rPr>
      </w:pPr>
      <w:bookmarkStart w:id="110" w:name="_Toc453890340"/>
      <w:r w:rsidRPr="00883F24">
        <w:rPr>
          <w:sz w:val="24"/>
        </w:rPr>
        <w:t>Reliability</w:t>
      </w:r>
      <w:bookmarkEnd w:id="110"/>
    </w:p>
    <w:p w14:paraId="219CDE53" w14:textId="3F92B777" w:rsidR="00903259" w:rsidRPr="00903259" w:rsidRDefault="00F64CF3" w:rsidP="00903259">
      <w:r>
        <w:t xml:space="preserve">UPOD </w:t>
      </w:r>
      <w:del w:id="111" w:author="Student" w:date="2016-06-22T10:56:00Z">
        <w:r w:rsidDel="007C0A83">
          <w:delText xml:space="preserve">is </w:delText>
        </w:r>
      </w:del>
      <w:r>
        <w:t>expected to be available as a permanent reference tool</w:t>
      </w:r>
      <w:ins w:id="112" w:author="Student" w:date="2016-06-22T10:57:00Z">
        <w:r w:rsidR="007C0A83">
          <w:t>, with</w:t>
        </w:r>
      </w:ins>
      <w:del w:id="113" w:author="Student" w:date="2016-06-22T10:57:00Z">
        <w:r w:rsidDel="007C0A83">
          <w:delText>.</w:delText>
        </w:r>
      </w:del>
      <w:r>
        <w:t xml:space="preserve"> </w:t>
      </w:r>
      <w:ins w:id="114" w:author="Student" w:date="2016-06-22T10:57:00Z">
        <w:r w:rsidR="007C0A83">
          <w:t>m</w:t>
        </w:r>
      </w:ins>
      <w:del w:id="115" w:author="Student" w:date="2016-06-22T10:57:00Z">
        <w:r w:rsidDel="007C0A83">
          <w:delText>M</w:delText>
        </w:r>
      </w:del>
      <w:r>
        <w:t xml:space="preserve">aintenance </w:t>
      </w:r>
      <w:del w:id="116" w:author="Tom West" w:date="2016-06-20T01:21:00Z">
        <w:r w:rsidDel="001B4DA9">
          <w:delText xml:space="preserve">windows will be announced prior to making UPOD unavailable. </w:delText>
        </w:r>
      </w:del>
      <w:ins w:id="117" w:author="Tom West" w:date="2016-06-20T01:21:00Z">
        <w:del w:id="118" w:author="Student" w:date="2016-06-22T10:57:00Z">
          <w:r w:rsidR="001B4DA9" w:rsidDel="007C0A83">
            <w:delText xml:space="preserve">will be </w:delText>
          </w:r>
        </w:del>
        <w:r w:rsidR="001B4DA9">
          <w:t>conducted in a sandbox environment and copied to production environment live.</w:t>
        </w:r>
      </w:ins>
    </w:p>
    <w:p w14:paraId="7A229E51" w14:textId="102D802C" w:rsidR="00883F24" w:rsidRDefault="00883F24" w:rsidP="00883F24">
      <w:pPr>
        <w:pStyle w:val="Heading2"/>
        <w:numPr>
          <w:ilvl w:val="2"/>
          <w:numId w:val="3"/>
        </w:numPr>
        <w:rPr>
          <w:sz w:val="24"/>
        </w:rPr>
      </w:pPr>
      <w:bookmarkStart w:id="119" w:name="_Toc453890341"/>
      <w:r w:rsidRPr="00883F24">
        <w:rPr>
          <w:sz w:val="24"/>
        </w:rPr>
        <w:t>Availability</w:t>
      </w:r>
      <w:bookmarkEnd w:id="119"/>
    </w:p>
    <w:p w14:paraId="3C9ACDA2" w14:textId="068344E6" w:rsidR="00903259" w:rsidRPr="00903259" w:rsidRDefault="00BD65EF" w:rsidP="00903259">
      <w:r>
        <w:t xml:space="preserve">Software used </w:t>
      </w:r>
      <w:r w:rsidR="00F64CF3">
        <w:t>in UPOD’s front end must be supported across the previously listed browsers, and commonly available for users to set up if required.</w:t>
      </w:r>
    </w:p>
    <w:p w14:paraId="2EDFB88B" w14:textId="4CC23090" w:rsidR="00883F24" w:rsidRDefault="00883F24" w:rsidP="00883F24">
      <w:pPr>
        <w:pStyle w:val="Heading2"/>
        <w:numPr>
          <w:ilvl w:val="2"/>
          <w:numId w:val="3"/>
        </w:numPr>
        <w:rPr>
          <w:sz w:val="24"/>
        </w:rPr>
      </w:pPr>
      <w:bookmarkStart w:id="120" w:name="_Toc453890342"/>
      <w:r w:rsidRPr="00883F24">
        <w:rPr>
          <w:sz w:val="24"/>
        </w:rPr>
        <w:lastRenderedPageBreak/>
        <w:t>Security</w:t>
      </w:r>
      <w:bookmarkEnd w:id="120"/>
    </w:p>
    <w:p w14:paraId="50CDDE4D" w14:textId="7A951FF3" w:rsidR="00903259" w:rsidRPr="00903259" w:rsidRDefault="00BD65EF" w:rsidP="00903259">
      <w:r>
        <w:t xml:space="preserve">All physics content on UPOD is free for all to use, and therefore there are no </w:t>
      </w:r>
      <w:r w:rsidR="008D0CC6">
        <w:t>major security constraints. Administrator login information must remain inaccessible, and reasonable care</w:t>
      </w:r>
      <w:ins w:id="121" w:author="Student" w:date="2016-06-22T10:57:00Z">
        <w:r w:rsidR="007C0A83">
          <w:t xml:space="preserve"> </w:t>
        </w:r>
      </w:ins>
      <w:del w:id="122" w:author="Student" w:date="2016-06-22T10:57:00Z">
        <w:r w:rsidR="008D0CC6" w:rsidDel="007C0A83">
          <w:delText xml:space="preserve"> must be </w:delText>
        </w:r>
      </w:del>
      <w:r w:rsidR="008D0CC6">
        <w:t xml:space="preserve">exercised in order to prevent attacks on the Hopper server. </w:t>
      </w:r>
    </w:p>
    <w:p w14:paraId="25C83F58" w14:textId="3A01F941" w:rsidR="00883F24" w:rsidRDefault="00883F24" w:rsidP="00883F24">
      <w:pPr>
        <w:pStyle w:val="Heading2"/>
        <w:numPr>
          <w:ilvl w:val="2"/>
          <w:numId w:val="3"/>
        </w:numPr>
        <w:rPr>
          <w:sz w:val="24"/>
        </w:rPr>
      </w:pPr>
      <w:bookmarkStart w:id="123" w:name="_Toc453890343"/>
      <w:r w:rsidRPr="00883F24">
        <w:rPr>
          <w:sz w:val="24"/>
        </w:rPr>
        <w:t>Maintainability</w:t>
      </w:r>
      <w:bookmarkEnd w:id="123"/>
    </w:p>
    <w:p w14:paraId="78C4167D" w14:textId="31FE321B" w:rsidR="00903259" w:rsidRPr="00903259" w:rsidRDefault="008D0CC6" w:rsidP="00903259">
      <w:r>
        <w:t>Code should</w:t>
      </w:r>
      <w:del w:id="124" w:author="Student" w:date="2016-06-22T10:58:00Z">
        <w:r w:rsidDel="007C0A83">
          <w:delText xml:space="preserve"> be built</w:delText>
        </w:r>
      </w:del>
      <w:r>
        <w:t xml:space="preserve"> follow</w:t>
      </w:r>
      <w:del w:id="125" w:author="Student" w:date="2016-06-22T10:58:00Z">
        <w:r w:rsidDel="007C0A83">
          <w:delText>ing</w:delText>
        </w:r>
      </w:del>
      <w:r>
        <w:t xml:space="preserve"> standard protocols and </w:t>
      </w:r>
      <w:del w:id="126" w:author="Student" w:date="2016-06-22T10:58:00Z">
        <w:r w:rsidDel="007C0A83">
          <w:delText xml:space="preserve">should </w:delText>
        </w:r>
      </w:del>
      <w:r>
        <w:t>be well documented</w:t>
      </w:r>
      <w:del w:id="127" w:author="Student" w:date="2016-06-22T10:59:00Z">
        <w:r w:rsidDel="007C0A83">
          <w:delText xml:space="preserve"> in order</w:delText>
        </w:r>
      </w:del>
      <w:r>
        <w:t xml:space="preserve"> for future maintainability. UPOD is assumed </w:t>
      </w:r>
      <w:proofErr w:type="gramStart"/>
      <w:r>
        <w:t>to be available</w:t>
      </w:r>
      <w:proofErr w:type="gramEnd"/>
      <w:r>
        <w:t xml:space="preserve"> for the foreseeable future, therefore the set of individuals in charge of maintenance will not be constant.</w:t>
      </w:r>
    </w:p>
    <w:p w14:paraId="53C8D44F" w14:textId="55073E28" w:rsidR="00883F24" w:rsidRDefault="00883F24" w:rsidP="00883F24">
      <w:pPr>
        <w:pStyle w:val="Heading2"/>
        <w:numPr>
          <w:ilvl w:val="2"/>
          <w:numId w:val="3"/>
        </w:numPr>
        <w:rPr>
          <w:sz w:val="24"/>
        </w:rPr>
      </w:pPr>
      <w:bookmarkStart w:id="128" w:name="_Toc453890344"/>
      <w:r w:rsidRPr="00883F24">
        <w:rPr>
          <w:sz w:val="24"/>
        </w:rPr>
        <w:t>Portability</w:t>
      </w:r>
      <w:bookmarkEnd w:id="128"/>
    </w:p>
    <w:p w14:paraId="11E85B00" w14:textId="20410B17" w:rsidR="00903259" w:rsidRPr="00903259" w:rsidRDefault="00F64CF3" w:rsidP="00903259">
      <w:r>
        <w:t xml:space="preserve">Development will take place on a </w:t>
      </w:r>
      <w:proofErr w:type="gramStart"/>
      <w:r>
        <w:t>Unix</w:t>
      </w:r>
      <w:proofErr w:type="gramEnd"/>
      <w:r>
        <w:t xml:space="preserve"> based server, so no portability concerns are currently identified. Any reasonable requirements for software to </w:t>
      </w:r>
      <w:proofErr w:type="gramStart"/>
      <w:r>
        <w:t>be installed</w:t>
      </w:r>
      <w:proofErr w:type="gramEnd"/>
      <w:r>
        <w:t xml:space="preserve"> on Hopper will be communicated to David Brown as soon as they are identified and validated.</w:t>
      </w:r>
    </w:p>
    <w:p w14:paraId="0DAF1E06" w14:textId="669F6D31" w:rsidR="00883F24" w:rsidRDefault="00883F24" w:rsidP="00883F24">
      <w:pPr>
        <w:pStyle w:val="Heading2"/>
        <w:numPr>
          <w:ilvl w:val="1"/>
          <w:numId w:val="3"/>
        </w:numPr>
      </w:pPr>
      <w:bookmarkStart w:id="129" w:name="_Toc453890345"/>
      <w:r>
        <w:t>Organizing Specific Requirements</w:t>
      </w:r>
      <w:bookmarkEnd w:id="129"/>
    </w:p>
    <w:p w14:paraId="0D2CCFF7" w14:textId="279FCBC2" w:rsidR="00883F24" w:rsidRDefault="00883F24" w:rsidP="00883F24">
      <w:pPr>
        <w:pStyle w:val="Heading2"/>
        <w:numPr>
          <w:ilvl w:val="2"/>
          <w:numId w:val="3"/>
        </w:numPr>
        <w:rPr>
          <w:sz w:val="24"/>
        </w:rPr>
      </w:pPr>
      <w:bookmarkStart w:id="130" w:name="_Toc453890346"/>
      <w:r w:rsidRPr="00883F24">
        <w:rPr>
          <w:sz w:val="24"/>
        </w:rPr>
        <w:t>System Mode</w:t>
      </w:r>
      <w:r w:rsidR="00D26C10">
        <w:rPr>
          <w:sz w:val="24"/>
        </w:rPr>
        <w:t>s</w:t>
      </w:r>
      <w:bookmarkEnd w:id="130"/>
    </w:p>
    <w:p w14:paraId="21226B0A" w14:textId="67578B8E" w:rsidR="00903259" w:rsidRPr="00903259" w:rsidRDefault="008D0CC6" w:rsidP="00903259">
      <w:r>
        <w:t xml:space="preserve">UPOD’s functionality will be the same for all users, however, there will be an additional </w:t>
      </w:r>
      <w:commentRangeStart w:id="131"/>
      <w:r>
        <w:t xml:space="preserve">administrator mode </w:t>
      </w:r>
      <w:commentRangeEnd w:id="131"/>
      <w:r w:rsidR="007C0A83">
        <w:rPr>
          <w:rStyle w:val="CommentReference"/>
        </w:rPr>
        <w:commentReference w:id="131"/>
      </w:r>
      <w:r>
        <w:t>where</w:t>
      </w:r>
      <w:del w:id="132" w:author="Student" w:date="2016-06-22T11:00:00Z">
        <w:r w:rsidDel="007C0A83">
          <w:delText>in</w:delText>
        </w:r>
      </w:del>
      <w:r>
        <w:t xml:space="preserve"> content </w:t>
      </w:r>
      <w:proofErr w:type="gramStart"/>
      <w:r>
        <w:t>can be added</w:t>
      </w:r>
      <w:proofErr w:type="gramEnd"/>
      <w:r>
        <w:t xml:space="preserve">, removed, or edited. </w:t>
      </w:r>
    </w:p>
    <w:p w14:paraId="3F5C4132" w14:textId="0AEF9B91" w:rsidR="00883F24" w:rsidRDefault="00883F24" w:rsidP="00883F24">
      <w:pPr>
        <w:pStyle w:val="Heading2"/>
        <w:numPr>
          <w:ilvl w:val="2"/>
          <w:numId w:val="3"/>
        </w:numPr>
        <w:rPr>
          <w:sz w:val="24"/>
        </w:rPr>
      </w:pPr>
      <w:bookmarkStart w:id="133" w:name="_Toc453890347"/>
      <w:r w:rsidRPr="00883F24">
        <w:rPr>
          <w:sz w:val="24"/>
        </w:rPr>
        <w:t xml:space="preserve">User </w:t>
      </w:r>
      <w:r w:rsidRPr="00D26C10">
        <w:rPr>
          <w:sz w:val="24"/>
        </w:rPr>
        <w:t>Classes</w:t>
      </w:r>
      <w:bookmarkEnd w:id="133"/>
    </w:p>
    <w:p w14:paraId="252FBC8E" w14:textId="3E96DA9B" w:rsidR="00D26C10" w:rsidRDefault="00D26C10" w:rsidP="00D26C10">
      <w:pPr>
        <w:pStyle w:val="ListParagraph"/>
        <w:numPr>
          <w:ilvl w:val="0"/>
          <w:numId w:val="13"/>
        </w:numPr>
      </w:pPr>
      <w:r>
        <w:t>Administrator:</w:t>
      </w:r>
    </w:p>
    <w:p w14:paraId="3C4D5429" w14:textId="2ACF0270" w:rsidR="00D26C10" w:rsidRDefault="00D26C10" w:rsidP="00D26C10">
      <w:pPr>
        <w:pStyle w:val="ListParagraph"/>
        <w:numPr>
          <w:ilvl w:val="1"/>
          <w:numId w:val="13"/>
        </w:numPr>
      </w:pPr>
      <w:r>
        <w:t>Create/Delete Account</w:t>
      </w:r>
    </w:p>
    <w:p w14:paraId="629D443F" w14:textId="730F7CFB" w:rsidR="00A9731B" w:rsidRDefault="00A9731B" w:rsidP="00D26C10">
      <w:pPr>
        <w:pStyle w:val="ListParagraph"/>
        <w:numPr>
          <w:ilvl w:val="1"/>
          <w:numId w:val="13"/>
        </w:numPr>
      </w:pPr>
      <w:r>
        <w:t>Access Admin/Moderator List</w:t>
      </w:r>
    </w:p>
    <w:p w14:paraId="343A9049" w14:textId="62FC0FF4" w:rsidR="00A9731B" w:rsidRDefault="00A9731B" w:rsidP="00D26C10">
      <w:pPr>
        <w:pStyle w:val="ListParagraph"/>
        <w:numPr>
          <w:ilvl w:val="1"/>
          <w:numId w:val="13"/>
        </w:numPr>
      </w:pPr>
      <w:r>
        <w:t>Login/Logout</w:t>
      </w:r>
    </w:p>
    <w:p w14:paraId="7AFCE7BE" w14:textId="37763E2C" w:rsidR="00A9731B" w:rsidRDefault="00A9731B" w:rsidP="00D26C10">
      <w:pPr>
        <w:pStyle w:val="ListParagraph"/>
        <w:numPr>
          <w:ilvl w:val="1"/>
          <w:numId w:val="13"/>
        </w:numPr>
      </w:pPr>
      <w:r>
        <w:t>Update Account</w:t>
      </w:r>
    </w:p>
    <w:p w14:paraId="4E3BEEE8" w14:textId="26CC18E2" w:rsidR="00A9731B" w:rsidRDefault="00A9731B" w:rsidP="00D26C10">
      <w:pPr>
        <w:pStyle w:val="ListParagraph"/>
        <w:numPr>
          <w:ilvl w:val="1"/>
          <w:numId w:val="13"/>
        </w:numPr>
      </w:pPr>
      <w:r>
        <w:t>Add/Delete/Modify Pages and Categories</w:t>
      </w:r>
    </w:p>
    <w:p w14:paraId="7EE363A6" w14:textId="2D2EA0D4" w:rsidR="00A9731B" w:rsidRDefault="00A9731B" w:rsidP="00D26C10">
      <w:pPr>
        <w:pStyle w:val="ListParagraph"/>
        <w:numPr>
          <w:ilvl w:val="1"/>
          <w:numId w:val="13"/>
        </w:numPr>
      </w:pPr>
      <w:r>
        <w:t>Search for Pages/Categories</w:t>
      </w:r>
    </w:p>
    <w:p w14:paraId="6554FE21" w14:textId="3DB50B56" w:rsidR="00A9731B" w:rsidRDefault="00A9731B" w:rsidP="00D26C10">
      <w:pPr>
        <w:pStyle w:val="ListParagraph"/>
        <w:numPr>
          <w:ilvl w:val="1"/>
          <w:numId w:val="13"/>
        </w:numPr>
      </w:pPr>
      <w:r>
        <w:t>View Pages/Categories</w:t>
      </w:r>
    </w:p>
    <w:p w14:paraId="6580C752" w14:textId="72064589" w:rsidR="00A9731B" w:rsidRDefault="00A9731B" w:rsidP="00D26C10">
      <w:pPr>
        <w:pStyle w:val="ListParagraph"/>
        <w:numPr>
          <w:ilvl w:val="1"/>
          <w:numId w:val="13"/>
        </w:numPr>
      </w:pPr>
      <w:r>
        <w:t>Interact with Graphics/Animations</w:t>
      </w:r>
    </w:p>
    <w:p w14:paraId="2C8DB706" w14:textId="77C84D80" w:rsidR="00D26C10" w:rsidRDefault="00D26C10" w:rsidP="00D26C10">
      <w:pPr>
        <w:pStyle w:val="ListParagraph"/>
        <w:numPr>
          <w:ilvl w:val="0"/>
          <w:numId w:val="13"/>
        </w:numPr>
      </w:pPr>
      <w:r>
        <w:t>Moderator</w:t>
      </w:r>
    </w:p>
    <w:p w14:paraId="77F62580" w14:textId="77777777" w:rsidR="00A9731B" w:rsidRDefault="00A9731B" w:rsidP="00A9731B">
      <w:pPr>
        <w:pStyle w:val="ListParagraph"/>
        <w:numPr>
          <w:ilvl w:val="1"/>
          <w:numId w:val="13"/>
        </w:numPr>
      </w:pPr>
      <w:r>
        <w:t>Login/Logout</w:t>
      </w:r>
    </w:p>
    <w:p w14:paraId="3909A5D9" w14:textId="77777777" w:rsidR="00A9731B" w:rsidRDefault="00A9731B" w:rsidP="00A9731B">
      <w:pPr>
        <w:pStyle w:val="ListParagraph"/>
        <w:numPr>
          <w:ilvl w:val="1"/>
          <w:numId w:val="13"/>
        </w:numPr>
      </w:pPr>
      <w:r>
        <w:t>Update Account</w:t>
      </w:r>
    </w:p>
    <w:p w14:paraId="422C4388" w14:textId="77777777" w:rsidR="00A9731B" w:rsidRDefault="00A9731B" w:rsidP="00A9731B">
      <w:pPr>
        <w:pStyle w:val="ListParagraph"/>
        <w:numPr>
          <w:ilvl w:val="1"/>
          <w:numId w:val="13"/>
        </w:numPr>
      </w:pPr>
      <w:r>
        <w:t>Add/Delete/Modify Pages and Categories</w:t>
      </w:r>
    </w:p>
    <w:p w14:paraId="3727A01C" w14:textId="77777777" w:rsidR="00A9731B" w:rsidRDefault="00A9731B" w:rsidP="00A9731B">
      <w:pPr>
        <w:pStyle w:val="ListParagraph"/>
        <w:numPr>
          <w:ilvl w:val="1"/>
          <w:numId w:val="13"/>
        </w:numPr>
      </w:pPr>
      <w:r>
        <w:t>Search for Pages/Categories</w:t>
      </w:r>
    </w:p>
    <w:p w14:paraId="063614A3" w14:textId="77777777" w:rsidR="00A9731B" w:rsidRDefault="00A9731B" w:rsidP="00A9731B">
      <w:pPr>
        <w:pStyle w:val="ListParagraph"/>
        <w:numPr>
          <w:ilvl w:val="1"/>
          <w:numId w:val="13"/>
        </w:numPr>
      </w:pPr>
      <w:r>
        <w:t>View Pages/Categories</w:t>
      </w:r>
    </w:p>
    <w:p w14:paraId="5A522A2C" w14:textId="09DC89F8" w:rsidR="00A9731B" w:rsidRDefault="00A9731B" w:rsidP="00A9731B">
      <w:pPr>
        <w:pStyle w:val="ListParagraph"/>
        <w:numPr>
          <w:ilvl w:val="1"/>
          <w:numId w:val="13"/>
        </w:numPr>
      </w:pPr>
      <w:r>
        <w:t>Interact with Graphics/Animations</w:t>
      </w:r>
    </w:p>
    <w:p w14:paraId="09CB1E02" w14:textId="52301AAE" w:rsidR="00D26C10" w:rsidRDefault="00D26C10" w:rsidP="00D26C10">
      <w:pPr>
        <w:pStyle w:val="ListParagraph"/>
        <w:numPr>
          <w:ilvl w:val="0"/>
          <w:numId w:val="13"/>
        </w:numPr>
      </w:pPr>
      <w:r>
        <w:t>User</w:t>
      </w:r>
    </w:p>
    <w:p w14:paraId="36FFF036" w14:textId="66084B29" w:rsidR="00A9731B" w:rsidRDefault="00A9731B" w:rsidP="00A9731B">
      <w:pPr>
        <w:pStyle w:val="ListParagraph"/>
        <w:numPr>
          <w:ilvl w:val="1"/>
          <w:numId w:val="13"/>
        </w:numPr>
      </w:pPr>
      <w:r>
        <w:lastRenderedPageBreak/>
        <w:t>Search for Pages/Categories</w:t>
      </w:r>
    </w:p>
    <w:p w14:paraId="13AF2B33" w14:textId="06EA9FD9" w:rsidR="00A9731B" w:rsidRDefault="00A9731B" w:rsidP="00A9731B">
      <w:pPr>
        <w:pStyle w:val="ListParagraph"/>
        <w:numPr>
          <w:ilvl w:val="1"/>
          <w:numId w:val="13"/>
        </w:numPr>
      </w:pPr>
      <w:r>
        <w:t>View Pages/Categories</w:t>
      </w:r>
    </w:p>
    <w:p w14:paraId="4219065D" w14:textId="4097C2E6" w:rsidR="00A9731B" w:rsidRDefault="00A9731B" w:rsidP="00A9731B">
      <w:pPr>
        <w:pStyle w:val="ListParagraph"/>
        <w:numPr>
          <w:ilvl w:val="1"/>
          <w:numId w:val="13"/>
        </w:numPr>
      </w:pPr>
      <w:r>
        <w:t>Interact with Graphics/Animations</w:t>
      </w:r>
    </w:p>
    <w:p w14:paraId="740391FF" w14:textId="2D3B2126" w:rsidR="00883F24" w:rsidRDefault="00883F24" w:rsidP="00883F24">
      <w:pPr>
        <w:pStyle w:val="Heading2"/>
        <w:numPr>
          <w:ilvl w:val="2"/>
          <w:numId w:val="3"/>
        </w:numPr>
        <w:rPr>
          <w:sz w:val="24"/>
        </w:rPr>
      </w:pPr>
      <w:bookmarkStart w:id="134" w:name="_Toc453890348"/>
      <w:r w:rsidRPr="00883F24">
        <w:rPr>
          <w:sz w:val="24"/>
        </w:rPr>
        <w:t>Objects</w:t>
      </w:r>
      <w:bookmarkEnd w:id="134"/>
    </w:p>
    <w:p w14:paraId="50736DE5" w14:textId="75B87D29" w:rsidR="00903259" w:rsidRPr="00903259" w:rsidRDefault="00D26C10" w:rsidP="00903259">
      <w:r>
        <w:t>To be completed in the analysis phase.</w:t>
      </w:r>
    </w:p>
    <w:p w14:paraId="29723D5F" w14:textId="218084DF" w:rsidR="00644ACB" w:rsidRPr="006A08A4" w:rsidRDefault="00883F24" w:rsidP="00644ACB">
      <w:pPr>
        <w:pStyle w:val="Heading2"/>
        <w:numPr>
          <w:ilvl w:val="2"/>
          <w:numId w:val="3"/>
        </w:numPr>
        <w:rPr>
          <w:sz w:val="24"/>
        </w:rPr>
      </w:pPr>
      <w:bookmarkStart w:id="135" w:name="_Toc453890349"/>
      <w:r w:rsidRPr="006A08A4">
        <w:rPr>
          <w:sz w:val="24"/>
        </w:rPr>
        <w:t>Feature</w:t>
      </w:r>
      <w:r w:rsidR="00644ACB" w:rsidRPr="006A08A4">
        <w:rPr>
          <w:sz w:val="24"/>
        </w:rPr>
        <w:t>s</w:t>
      </w:r>
      <w:bookmarkEnd w:id="135"/>
    </w:p>
    <w:p w14:paraId="56A128EA" w14:textId="7F628005" w:rsidR="00644ACB" w:rsidRDefault="00644ACB" w:rsidP="00193379">
      <w:pPr>
        <w:pStyle w:val="Heading2"/>
        <w:numPr>
          <w:ilvl w:val="3"/>
          <w:numId w:val="3"/>
        </w:numPr>
        <w:rPr>
          <w:sz w:val="24"/>
        </w:rPr>
      </w:pPr>
      <w:bookmarkStart w:id="136" w:name="_Toc453890350"/>
      <w:r>
        <w:rPr>
          <w:sz w:val="24"/>
        </w:rPr>
        <w:t>Landing Page</w:t>
      </w:r>
      <w:bookmarkEnd w:id="136"/>
    </w:p>
    <w:p w14:paraId="00D64C03" w14:textId="0E10489A" w:rsidR="00644ACB" w:rsidRPr="00644ACB" w:rsidRDefault="00644ACB" w:rsidP="00644ACB">
      <w:pPr>
        <w:pStyle w:val="ListParagraph"/>
        <w:spacing w:before="120" w:after="120"/>
        <w:ind w:left="0"/>
      </w:pPr>
      <w:r>
        <w:t xml:space="preserve">The UPOD landing page is the first thing students will see when accessing UPOD. The UPOD design philosophy will encourage users to search the site quickly - the focus on and size of the search bar on the landing page will promote a quick search to whatever term the student is looking for. </w:t>
      </w:r>
      <w:proofErr w:type="gramStart"/>
      <w:ins w:id="137" w:author="Student" w:date="2016-06-22T11:01:00Z">
        <w:r w:rsidR="007C0A83">
          <w:t>i.e</w:t>
        </w:r>
        <w:proofErr w:type="gramEnd"/>
        <w:r w:rsidR="007C0A83">
          <w:t>. similar to the Google Search page.</w:t>
        </w:r>
      </w:ins>
      <w:del w:id="138" w:author="Student" w:date="2016-06-22T11:01:00Z">
        <w:r w:rsidDel="007C0A83">
          <w:delText xml:space="preserve">Think of the Google Search page for a similar product. </w:delText>
        </w:r>
      </w:del>
    </w:p>
    <w:p w14:paraId="2050AC4F" w14:textId="0444A679" w:rsidR="00644ACB" w:rsidRDefault="00644ACB" w:rsidP="00644ACB">
      <w:pPr>
        <w:pStyle w:val="Heading2"/>
        <w:numPr>
          <w:ilvl w:val="3"/>
          <w:numId w:val="3"/>
        </w:numPr>
        <w:rPr>
          <w:sz w:val="24"/>
        </w:rPr>
      </w:pPr>
      <w:bookmarkStart w:id="139" w:name="_Toc453890351"/>
      <w:r>
        <w:rPr>
          <w:sz w:val="24"/>
        </w:rPr>
        <w:t>Portal Page</w:t>
      </w:r>
      <w:bookmarkEnd w:id="139"/>
    </w:p>
    <w:p w14:paraId="58B324A1" w14:textId="21BDE36F" w:rsidR="00644ACB" w:rsidRPr="00644ACB" w:rsidRDefault="00A87D6D" w:rsidP="00644ACB">
      <w:r>
        <w:t xml:space="preserve">The portal page will act as a template for the splash page of each physics discipline. Each discipline </w:t>
      </w:r>
      <w:del w:id="140" w:author="Student" w:date="2016-06-22T11:02:00Z">
        <w:r w:rsidDel="007C0A83">
          <w:delText xml:space="preserve">will be </w:delText>
        </w:r>
      </w:del>
      <w:ins w:id="141" w:author="Student" w:date="2016-06-22T11:03:00Z">
        <w:r w:rsidR="007C0A83">
          <w:t>shown</w:t>
        </w:r>
      </w:ins>
      <w:del w:id="142" w:author="Student" w:date="2016-06-22T11:03:00Z">
        <w:r w:rsidDel="007C0A83">
          <w:delText>displayed</w:delText>
        </w:r>
      </w:del>
      <w:r>
        <w:t xml:space="preserve"> on its own Portal Page, which will display a summary of the physics discipline as well as contain a list of all Single Entry Pages that fall under that discipline.</w:t>
      </w:r>
    </w:p>
    <w:p w14:paraId="089390A3" w14:textId="4093F6CE" w:rsidR="00644ACB" w:rsidRDefault="00644ACB" w:rsidP="00644ACB">
      <w:pPr>
        <w:pStyle w:val="Heading2"/>
        <w:numPr>
          <w:ilvl w:val="3"/>
          <w:numId w:val="3"/>
        </w:numPr>
        <w:rPr>
          <w:sz w:val="24"/>
        </w:rPr>
      </w:pPr>
      <w:bookmarkStart w:id="143" w:name="_Toc453890352"/>
      <w:r>
        <w:rPr>
          <w:sz w:val="24"/>
        </w:rPr>
        <w:t>Single Entry Page</w:t>
      </w:r>
      <w:bookmarkEnd w:id="143"/>
    </w:p>
    <w:p w14:paraId="077008BE" w14:textId="0CCAE89A" w:rsidR="00644ACB" w:rsidRPr="00644ACB" w:rsidRDefault="006A08A4" w:rsidP="00644ACB">
      <w:r>
        <w:t xml:space="preserve">The single entry page will act as a template for creation of the majority of UPOD’s content. Each concept or law </w:t>
      </w:r>
      <w:ins w:id="144" w:author="Student" w:date="2016-06-22T11:03:00Z">
        <w:r w:rsidR="007C0A83">
          <w:t>shown</w:t>
        </w:r>
      </w:ins>
      <w:del w:id="145" w:author="Student" w:date="2016-06-22T11:03:00Z">
        <w:r w:rsidDel="007C0A83">
          <w:delText>will be displayed</w:delText>
        </w:r>
      </w:del>
      <w:r>
        <w:t xml:space="preserve"> on its own Single Entry page, </w:t>
      </w:r>
      <w:r w:rsidRPr="00B76D7A">
        <w:t>which will display background info, important formulas, and link users to rele</w:t>
      </w:r>
      <w:r>
        <w:t xml:space="preserve">vant information. Relevant links </w:t>
      </w:r>
      <w:del w:id="146" w:author="Student" w:date="2016-06-22T11:03:00Z">
        <w:r w:rsidDel="007C0A83">
          <w:delText xml:space="preserve">will be </w:delText>
        </w:r>
      </w:del>
      <w:r>
        <w:t xml:space="preserve">displayed at the bottom of the page, similar to the “See Also” section </w:t>
      </w:r>
      <w:del w:id="147" w:author="Student" w:date="2016-06-22T11:03:00Z">
        <w:r w:rsidDel="007C0A83">
          <w:delText xml:space="preserve">near the bottom </w:delText>
        </w:r>
      </w:del>
      <w:r>
        <w:t>of Wikipedia pages.</w:t>
      </w:r>
    </w:p>
    <w:p w14:paraId="73960580" w14:textId="197ED2F7" w:rsidR="00644ACB" w:rsidRDefault="00644ACB" w:rsidP="00644ACB">
      <w:pPr>
        <w:pStyle w:val="Heading2"/>
        <w:numPr>
          <w:ilvl w:val="3"/>
          <w:numId w:val="3"/>
        </w:numPr>
        <w:rPr>
          <w:sz w:val="24"/>
        </w:rPr>
      </w:pPr>
      <w:bookmarkStart w:id="148" w:name="_Toc453890353"/>
      <w:r>
        <w:rPr>
          <w:sz w:val="24"/>
        </w:rPr>
        <w:t>About UPOD Page</w:t>
      </w:r>
      <w:bookmarkEnd w:id="148"/>
    </w:p>
    <w:p w14:paraId="0FD2B6EE" w14:textId="10A33E36" w:rsidR="00644ACB" w:rsidRDefault="00644ACB" w:rsidP="00644ACB">
      <w:pPr>
        <w:pStyle w:val="ListParagraph"/>
        <w:ind w:left="0"/>
      </w:pPr>
      <w:r>
        <w:t>This page will outline the purpose of UPOD: making accurate and easy to understand physics content accessible to undergraduate students. It will also contain a section to give credit to those who contributed to the creation of the site.</w:t>
      </w:r>
    </w:p>
    <w:p w14:paraId="0A560106" w14:textId="77777777" w:rsidR="00644ACB" w:rsidRDefault="00644ACB" w:rsidP="00644ACB">
      <w:pPr>
        <w:pStyle w:val="ListParagraph"/>
        <w:ind w:left="0"/>
      </w:pPr>
    </w:p>
    <w:p w14:paraId="43857406" w14:textId="0079552E" w:rsidR="00644ACB" w:rsidRDefault="00644ACB" w:rsidP="00644ACB">
      <w:pPr>
        <w:pStyle w:val="ListParagraph"/>
        <w:ind w:left="0"/>
      </w:pPr>
      <w:r>
        <w:t xml:space="preserve">This is </w:t>
      </w:r>
      <w:commentRangeStart w:id="149"/>
      <w:proofErr w:type="gramStart"/>
      <w:r>
        <w:t>also</w:t>
      </w:r>
      <w:proofErr w:type="gramEnd"/>
      <w:r>
        <w:t xml:space="preserve"> where users will be </w:t>
      </w:r>
      <w:commentRangeEnd w:id="149"/>
      <w:r w:rsidR="007C0A83">
        <w:rPr>
          <w:rStyle w:val="CommentReference"/>
        </w:rPr>
        <w:commentReference w:id="149"/>
      </w:r>
      <w:r>
        <w:t>able to contact UPOD administration by email to report missing, incorrect, or broken content.</w:t>
      </w:r>
    </w:p>
    <w:p w14:paraId="3111F731" w14:textId="2EC69AF3" w:rsidR="00644ACB" w:rsidRDefault="00644ACB" w:rsidP="00644ACB">
      <w:pPr>
        <w:pStyle w:val="Heading2"/>
        <w:numPr>
          <w:ilvl w:val="3"/>
          <w:numId w:val="3"/>
        </w:numPr>
        <w:rPr>
          <w:sz w:val="24"/>
        </w:rPr>
      </w:pPr>
      <w:bookmarkStart w:id="150" w:name="_Toc453890354"/>
      <w:commentRangeStart w:id="151"/>
      <w:r>
        <w:rPr>
          <w:sz w:val="24"/>
        </w:rPr>
        <w:t>Admin Login Page</w:t>
      </w:r>
      <w:bookmarkEnd w:id="150"/>
      <w:commentRangeEnd w:id="151"/>
      <w:r w:rsidR="00D250C6">
        <w:rPr>
          <w:rStyle w:val="CommentReference"/>
          <w:b w:val="0"/>
        </w:rPr>
        <w:commentReference w:id="151"/>
      </w:r>
    </w:p>
    <w:p w14:paraId="143326C2" w14:textId="47BEFA64" w:rsidR="00644ACB" w:rsidRPr="00644ACB" w:rsidRDefault="00644ACB" w:rsidP="00644ACB">
      <w:r>
        <w:t>Site admins will need to enter credentials on this page to gain administrator access to the site’s edit mode – URL for this page</w:t>
      </w:r>
      <w:del w:id="152" w:author="Student" w:date="2016-06-22T11:05:00Z">
        <w:r w:rsidDel="00D250C6">
          <w:delText xml:space="preserve"> will only be</w:delText>
        </w:r>
      </w:del>
      <w:r>
        <w:t xml:space="preserve"> given </w:t>
      </w:r>
      <w:ins w:id="153" w:author="Student" w:date="2016-06-22T11:05:00Z">
        <w:r w:rsidR="00D250C6">
          <w:t xml:space="preserve">only </w:t>
        </w:r>
      </w:ins>
      <w:r>
        <w:t>to admins/moderators (i.e. no direct link to Admin portal.)</w:t>
      </w:r>
      <w:ins w:id="154" w:author="Student" w:date="2016-06-22T11:06:00Z">
        <w:r w:rsidR="00D250C6">
          <w:t xml:space="preserve"> </w:t>
        </w:r>
      </w:ins>
    </w:p>
    <w:p w14:paraId="5CFD5CED" w14:textId="6BD1DFD2" w:rsidR="00644ACB" w:rsidRDefault="00644ACB" w:rsidP="00644ACB">
      <w:pPr>
        <w:pStyle w:val="Heading2"/>
        <w:numPr>
          <w:ilvl w:val="3"/>
          <w:numId w:val="3"/>
        </w:numPr>
        <w:rPr>
          <w:sz w:val="24"/>
        </w:rPr>
      </w:pPr>
      <w:bookmarkStart w:id="155" w:name="_Toc453890355"/>
      <w:commentRangeStart w:id="156"/>
      <w:r>
        <w:rPr>
          <w:sz w:val="24"/>
        </w:rPr>
        <w:lastRenderedPageBreak/>
        <w:t>Search Results Page</w:t>
      </w:r>
      <w:bookmarkEnd w:id="155"/>
      <w:commentRangeEnd w:id="156"/>
      <w:r w:rsidR="00165C7E">
        <w:rPr>
          <w:rStyle w:val="CommentReference"/>
          <w:b w:val="0"/>
        </w:rPr>
        <w:commentReference w:id="156"/>
      </w:r>
    </w:p>
    <w:p w14:paraId="5E9C48CB" w14:textId="580EF204" w:rsidR="00193379" w:rsidRDefault="00193379" w:rsidP="00193379">
      <w:pPr>
        <w:pStyle w:val="ListParagraph"/>
        <w:ind w:left="0"/>
      </w:pPr>
      <w:r>
        <w:t xml:space="preserve">Topic searches should contain enough relevant information to satisfy the user’s search. Since some information can apply to many different disciplines, (i.e. Speed of Light </w:t>
      </w:r>
      <w:del w:id="157" w:author="Student" w:date="2016-06-22T11:08:00Z">
        <w:r w:rsidDel="00D250C6">
          <w:delText xml:space="preserve">would be </w:delText>
        </w:r>
      </w:del>
      <w:r>
        <w:t xml:space="preserve">found in both Classical Mechanics as well as Optics) a search for terms should list all Single Entry Pages that refer to that term. Results should be displayed with a Page </w:t>
      </w:r>
      <w:proofErr w:type="gramStart"/>
      <w:r>
        <w:t>Heading</w:t>
      </w:r>
      <w:proofErr w:type="gramEnd"/>
      <w:r>
        <w:t xml:space="preserve"> as well as a brief preview of the info contained on the linked page. (</w:t>
      </w:r>
      <w:proofErr w:type="gramStart"/>
      <w:ins w:id="158" w:author="Student" w:date="2016-06-22T11:08:00Z">
        <w:r w:rsidR="00D250C6">
          <w:t>i.e</w:t>
        </w:r>
        <w:proofErr w:type="gramEnd"/>
        <w:r w:rsidR="00D250C6">
          <w:t>. s</w:t>
        </w:r>
      </w:ins>
      <w:del w:id="159" w:author="Student" w:date="2016-06-22T11:08:00Z">
        <w:r w:rsidDel="00D250C6">
          <w:delText>S</w:delText>
        </w:r>
      </w:del>
      <w:r>
        <w:t>imilar to a general Google Search)</w:t>
      </w:r>
    </w:p>
    <w:p w14:paraId="6D8471E6" w14:textId="77777777" w:rsidR="00644ACB" w:rsidRPr="00644ACB" w:rsidRDefault="00644ACB" w:rsidP="00644ACB"/>
    <w:p w14:paraId="2FF728FE" w14:textId="78793544" w:rsidR="00883F24" w:rsidRDefault="00883F24" w:rsidP="00883F24">
      <w:pPr>
        <w:pStyle w:val="Heading2"/>
        <w:numPr>
          <w:ilvl w:val="2"/>
          <w:numId w:val="3"/>
        </w:numPr>
        <w:rPr>
          <w:sz w:val="24"/>
        </w:rPr>
      </w:pPr>
      <w:bookmarkStart w:id="160" w:name="_Toc453890356"/>
      <w:r w:rsidRPr="00883F24">
        <w:rPr>
          <w:sz w:val="24"/>
        </w:rPr>
        <w:t>Stimulus</w:t>
      </w:r>
      <w:bookmarkEnd w:id="160"/>
    </w:p>
    <w:p w14:paraId="0791B7A1" w14:textId="77777777" w:rsidR="00D26C10" w:rsidRPr="00903259" w:rsidRDefault="00D26C10" w:rsidP="00D26C10">
      <w:pPr>
        <w:pStyle w:val="ListParagraph"/>
        <w:ind w:left="0"/>
      </w:pPr>
      <w:r>
        <w:t>To be completed in the analysis phase.</w:t>
      </w:r>
    </w:p>
    <w:p w14:paraId="73A0B7CB" w14:textId="77777777" w:rsidR="00903259" w:rsidRPr="00903259" w:rsidRDefault="00903259" w:rsidP="00903259"/>
    <w:p w14:paraId="63B5C1F7" w14:textId="375AD8C5" w:rsidR="00883F24" w:rsidRDefault="00883F24" w:rsidP="00883F24">
      <w:pPr>
        <w:pStyle w:val="Heading2"/>
        <w:numPr>
          <w:ilvl w:val="2"/>
          <w:numId w:val="3"/>
        </w:numPr>
        <w:rPr>
          <w:sz w:val="24"/>
        </w:rPr>
      </w:pPr>
      <w:bookmarkStart w:id="161" w:name="_Toc453890357"/>
      <w:r w:rsidRPr="00883F24">
        <w:rPr>
          <w:sz w:val="24"/>
        </w:rPr>
        <w:t>Response</w:t>
      </w:r>
      <w:bookmarkEnd w:id="161"/>
    </w:p>
    <w:p w14:paraId="53DBEF80" w14:textId="77777777" w:rsidR="00D26C10" w:rsidRPr="00903259" w:rsidRDefault="00D26C10" w:rsidP="00D26C10">
      <w:pPr>
        <w:pStyle w:val="ListParagraph"/>
        <w:ind w:left="0"/>
      </w:pPr>
      <w:r>
        <w:t>To be completed in the analysis phase.</w:t>
      </w:r>
    </w:p>
    <w:p w14:paraId="333AD7EE" w14:textId="77777777" w:rsidR="00903259" w:rsidRPr="00903259" w:rsidRDefault="00903259" w:rsidP="00903259"/>
    <w:p w14:paraId="644C9AFA" w14:textId="7C6893DF" w:rsidR="00883F24" w:rsidRDefault="00883F24" w:rsidP="00883F24">
      <w:pPr>
        <w:pStyle w:val="Heading2"/>
        <w:numPr>
          <w:ilvl w:val="2"/>
          <w:numId w:val="3"/>
        </w:numPr>
        <w:rPr>
          <w:sz w:val="24"/>
        </w:rPr>
      </w:pPr>
      <w:bookmarkStart w:id="162" w:name="_Toc453890358"/>
      <w:r w:rsidRPr="00883F24">
        <w:rPr>
          <w:sz w:val="24"/>
        </w:rPr>
        <w:t>Functional Hierarchy</w:t>
      </w:r>
      <w:bookmarkEnd w:id="162"/>
    </w:p>
    <w:p w14:paraId="5013D20C" w14:textId="77777777" w:rsidR="00D26C10" w:rsidRPr="00903259" w:rsidRDefault="00D26C10" w:rsidP="00D26C10">
      <w:pPr>
        <w:pStyle w:val="ListParagraph"/>
        <w:ind w:left="0"/>
      </w:pPr>
      <w:r>
        <w:t>To be completed in the analysis phase.</w:t>
      </w:r>
    </w:p>
    <w:p w14:paraId="229F1440" w14:textId="77777777" w:rsidR="00A87D6D" w:rsidRDefault="00A87D6D">
      <w:pPr>
        <w:rPr>
          <w:b/>
          <w:sz w:val="28"/>
          <w:szCs w:val="28"/>
        </w:rPr>
      </w:pPr>
      <w:r>
        <w:br w:type="page"/>
      </w:r>
    </w:p>
    <w:p w14:paraId="756539C2" w14:textId="7A36C7E2" w:rsidR="00FF1D13" w:rsidRDefault="00883F24" w:rsidP="00193379">
      <w:pPr>
        <w:pStyle w:val="Heading2"/>
        <w:numPr>
          <w:ilvl w:val="0"/>
          <w:numId w:val="3"/>
        </w:numPr>
      </w:pPr>
      <w:bookmarkStart w:id="163" w:name="_Toc453890359"/>
      <w:r>
        <w:lastRenderedPageBreak/>
        <w:t>Supporting Information</w:t>
      </w:r>
      <w:bookmarkStart w:id="164" w:name="h.3rdcrjn" w:colFirst="0" w:colLast="0"/>
      <w:bookmarkEnd w:id="163"/>
      <w:bookmarkEnd w:id="164"/>
    </w:p>
    <w:p w14:paraId="1C6216FF" w14:textId="56461970" w:rsidR="00D26C10" w:rsidRDefault="00D26C10" w:rsidP="00D26C10">
      <w:pPr>
        <w:rPr>
          <w:rFonts w:eastAsia="Arial"/>
        </w:rPr>
      </w:pPr>
      <w:r>
        <w:rPr>
          <w:rFonts w:eastAsia="Arial"/>
        </w:rPr>
        <w:t>Requirements Documents for other aspects of UPOD</w:t>
      </w:r>
      <w:del w:id="165" w:author="Student" w:date="2016-06-22T11:08:00Z">
        <w:r w:rsidDel="00D250C6">
          <w:rPr>
            <w:rFonts w:eastAsia="Arial"/>
          </w:rPr>
          <w:delText xml:space="preserve"> can be</w:delText>
        </w:r>
      </w:del>
      <w:r>
        <w:rPr>
          <w:rFonts w:eastAsia="Arial"/>
        </w:rPr>
        <w:t xml:space="preserve"> found in the GitHub repository. The other aspects are:</w:t>
      </w:r>
    </w:p>
    <w:p w14:paraId="751C090B" w14:textId="6DF64539" w:rsidR="00D26C10" w:rsidRDefault="00D26C10" w:rsidP="00D26C10">
      <w:pPr>
        <w:pStyle w:val="ListParagraph"/>
        <w:numPr>
          <w:ilvl w:val="0"/>
          <w:numId w:val="12"/>
        </w:numPr>
        <w:rPr>
          <w:rFonts w:eastAsia="Arial"/>
        </w:rPr>
      </w:pPr>
      <w:r>
        <w:rPr>
          <w:rFonts w:eastAsia="Arial"/>
        </w:rPr>
        <w:t>Back End/Database</w:t>
      </w:r>
    </w:p>
    <w:p w14:paraId="1BCA9073" w14:textId="44FDEB1C" w:rsidR="00D26C10" w:rsidRDefault="00D26C10" w:rsidP="00D26C10">
      <w:pPr>
        <w:pStyle w:val="ListParagraph"/>
        <w:numPr>
          <w:ilvl w:val="0"/>
          <w:numId w:val="12"/>
        </w:numPr>
        <w:rPr>
          <w:rFonts w:eastAsia="Arial"/>
        </w:rPr>
      </w:pPr>
      <w:r>
        <w:rPr>
          <w:rFonts w:eastAsia="Arial"/>
        </w:rPr>
        <w:t>Graphics/Animations</w:t>
      </w:r>
    </w:p>
    <w:p w14:paraId="5C3175CD" w14:textId="6AFD53A1" w:rsidR="00D26C10" w:rsidRPr="00D26C10" w:rsidRDefault="00D26C10" w:rsidP="00D26C10">
      <w:pPr>
        <w:pStyle w:val="ListParagraph"/>
        <w:numPr>
          <w:ilvl w:val="0"/>
          <w:numId w:val="12"/>
        </w:numPr>
        <w:rPr>
          <w:rFonts w:eastAsia="Arial"/>
        </w:rPr>
      </w:pPr>
      <w:r>
        <w:rPr>
          <w:rFonts w:eastAsia="Arial"/>
        </w:rPr>
        <w:t>Physics Content</w:t>
      </w:r>
    </w:p>
    <w:sectPr w:rsidR="00D26C10" w:rsidRPr="00D26C10">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udent" w:date="2016-06-22T12:08:00Z" w:initials="S">
    <w:p w14:paraId="28761AB3" w14:textId="53CCAD08" w:rsidR="006C1BC7" w:rsidRDefault="006C1BC7">
      <w:pPr>
        <w:pStyle w:val="CommentText"/>
      </w:pPr>
      <w:r>
        <w:rPr>
          <w:rStyle w:val="CommentReference"/>
        </w:rPr>
        <w:annotationRef/>
      </w:r>
      <w:r>
        <w:t>Table of contents needs to be reviewed. Back-end version doesn’t break down to 2.1.1, 2.1.2, etc. level. Should we do it in front –end? Formatting must be same</w:t>
      </w:r>
    </w:p>
  </w:comment>
  <w:comment w:id="32" w:author="Omid Ghiyasian" w:date="2016-06-19T16:12:00Z" w:initials="OG">
    <w:p w14:paraId="5400625F" w14:textId="78CB4500" w:rsidR="007C0A83" w:rsidRDefault="007C0A83">
      <w:pPr>
        <w:pStyle w:val="CommentText"/>
      </w:pPr>
      <w:r>
        <w:rPr>
          <w:rStyle w:val="CommentReference"/>
        </w:rPr>
        <w:annotationRef/>
      </w:r>
      <w:r>
        <w:t xml:space="preserve">It’s easier to just say “it’s not user friendly” to cover every issue with the webpage, for example I could say </w:t>
      </w:r>
      <w:proofErr w:type="spellStart"/>
      <w:r>
        <w:t>HyperPhysics</w:t>
      </w:r>
      <w:proofErr w:type="spellEnd"/>
      <w:r>
        <w:t xml:space="preserve"> is bad because the colors used are not very contrasting and it is not very appealing to look at.  I could go on and on like this but we’re trying to keep the scope short. So saying it’s not User Friendly then you cover all the things said above. Later for definition of user friendly you could put it in Definitions, Acronyms, and Abbreviations for further detail on what we mean by user friendly.</w:t>
      </w:r>
    </w:p>
  </w:comment>
  <w:comment w:id="39" w:author="Student" w:date="2016-06-22T10:40:00Z" w:initials="S">
    <w:p w14:paraId="58FFDC1F" w14:textId="051DDC71" w:rsidR="007C0A83" w:rsidRDefault="007C0A83">
      <w:pPr>
        <w:pStyle w:val="CommentText"/>
      </w:pPr>
      <w:r>
        <w:rPr>
          <w:rStyle w:val="CommentReference"/>
        </w:rPr>
        <w:annotationRef/>
      </w:r>
      <w:r>
        <w:t>Don’t need to say “in section 1”, they can see for themselves</w:t>
      </w:r>
    </w:p>
  </w:comment>
  <w:comment w:id="44" w:author="Student" w:date="2016-06-22T10:42:00Z" w:initials="S">
    <w:p w14:paraId="34EDAE4E" w14:textId="6D3D81AE" w:rsidR="007C0A83" w:rsidRDefault="007C0A83">
      <w:pPr>
        <w:pStyle w:val="CommentText"/>
      </w:pPr>
      <w:r>
        <w:rPr>
          <w:rStyle w:val="CommentReference"/>
        </w:rPr>
        <w:annotationRef/>
      </w:r>
      <w:r>
        <w:t>Format to match Back-end doc, they have different set up</w:t>
      </w:r>
    </w:p>
  </w:comment>
  <w:comment w:id="48" w:author="Student" w:date="2016-06-22T10:42:00Z" w:initials="S">
    <w:p w14:paraId="6BA4D330" w14:textId="35CB9933" w:rsidR="007C0A83" w:rsidRDefault="007C0A83">
      <w:pPr>
        <w:pStyle w:val="CommentText"/>
      </w:pPr>
      <w:r>
        <w:rPr>
          <w:rStyle w:val="CommentReference"/>
        </w:rPr>
        <w:annotationRef/>
      </w:r>
      <w:r>
        <w:t>Make sure formatting is matching Back-end doc</w:t>
      </w:r>
    </w:p>
  </w:comment>
  <w:comment w:id="73" w:author="Student" w:date="2016-06-22T10:47:00Z" w:initials="S">
    <w:p w14:paraId="391C1DBC" w14:textId="6B1F8024" w:rsidR="007C0A83" w:rsidRDefault="007C0A83">
      <w:pPr>
        <w:pStyle w:val="CommentText"/>
      </w:pPr>
      <w:r>
        <w:rPr>
          <w:rStyle w:val="CommentReference"/>
        </w:rPr>
        <w:annotationRef/>
      </w:r>
      <w:r>
        <w:t>Should specify which animation software, probably pick one out soon if we don’t have one already</w:t>
      </w:r>
    </w:p>
  </w:comment>
  <w:comment w:id="131" w:author="Student" w:date="2016-06-22T11:00:00Z" w:initials="S">
    <w:p w14:paraId="45F7B7AB" w14:textId="0E4A412C" w:rsidR="007C0A83" w:rsidRDefault="007C0A83">
      <w:pPr>
        <w:pStyle w:val="CommentText"/>
      </w:pPr>
      <w:r>
        <w:rPr>
          <w:rStyle w:val="CommentReference"/>
        </w:rPr>
        <w:annotationRef/>
      </w:r>
      <w:r>
        <w:t>What about moderator view? Didn’t specify</w:t>
      </w:r>
    </w:p>
  </w:comment>
  <w:comment w:id="149" w:author="Student" w:date="2016-06-22T11:05:00Z" w:initials="S">
    <w:p w14:paraId="5F4A162A" w14:textId="2184C055" w:rsidR="007C0A83" w:rsidRDefault="007C0A83">
      <w:pPr>
        <w:pStyle w:val="CommentText"/>
      </w:pPr>
      <w:r>
        <w:rPr>
          <w:rStyle w:val="CommentReference"/>
        </w:rPr>
        <w:annotationRef/>
      </w:r>
      <w:r>
        <w:t xml:space="preserve">Shouldn’t we have a separate “contact me” page for the website to report these kinds of </w:t>
      </w:r>
      <w:proofErr w:type="spellStart"/>
      <w:r>
        <w:t>isseus</w:t>
      </w:r>
      <w:proofErr w:type="spellEnd"/>
      <w:r>
        <w:t>? Just an idea</w:t>
      </w:r>
    </w:p>
  </w:comment>
  <w:comment w:id="151" w:author="Student" w:date="2016-06-22T11:06:00Z" w:initials="S">
    <w:p w14:paraId="0498B0B7" w14:textId="5236BCD5" w:rsidR="00D250C6" w:rsidRDefault="00D250C6" w:rsidP="00D250C6">
      <w:pPr>
        <w:pStyle w:val="CommentText"/>
      </w:pPr>
      <w:r>
        <w:rPr>
          <w:rStyle w:val="CommentReference"/>
        </w:rPr>
        <w:annotationRef/>
      </w:r>
      <w:r>
        <w:t>this is very obvious, but still it might be a good idea to specify that there would be one "admin login page" that users can access to enter credentials, but there is a separate "admin home page" (???) that can only be accessed if credentials entered are correct. Make it clearer for user</w:t>
      </w:r>
    </w:p>
  </w:comment>
  <w:comment w:id="156" w:author="Student" w:date="2016-06-22T11:09:00Z" w:initials="S">
    <w:p w14:paraId="05639F00" w14:textId="60BE541C" w:rsidR="00165C7E" w:rsidRDefault="00165C7E" w:rsidP="00165C7E">
      <w:pPr>
        <w:pStyle w:val="CommentText"/>
      </w:pPr>
      <w:r>
        <w:rPr>
          <w:rStyle w:val="CommentReference"/>
        </w:rPr>
        <w:annotationRef/>
      </w:r>
      <w:r>
        <w:t xml:space="preserve">In terms of using the search bar, will entering in something to search lead to a single entry page? What happens if you know exactly what you want, i.e. speed of light in optics. Will you still have to search in the single entry page or can you access that specific page you want directly? Make clearer for user.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761AB3" w15:done="0"/>
  <w15:commentEx w15:paraId="5400625F" w15:done="0"/>
  <w15:commentEx w15:paraId="58FFDC1F" w15:done="0"/>
  <w15:commentEx w15:paraId="34EDAE4E" w15:done="0"/>
  <w15:commentEx w15:paraId="6BA4D330" w15:done="0"/>
  <w15:commentEx w15:paraId="391C1DBC" w15:done="0"/>
  <w15:commentEx w15:paraId="45F7B7AB" w15:done="0"/>
  <w15:commentEx w15:paraId="5F4A162A" w15:done="0"/>
  <w15:commentEx w15:paraId="0498B0B7" w15:done="0"/>
  <w15:commentEx w15:paraId="05639F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C1B0E" w14:textId="77777777" w:rsidR="00D518AC" w:rsidRDefault="00D518AC">
      <w:r>
        <w:separator/>
      </w:r>
    </w:p>
  </w:endnote>
  <w:endnote w:type="continuationSeparator" w:id="0">
    <w:p w14:paraId="7F32AACE" w14:textId="77777777" w:rsidR="00D518AC" w:rsidRDefault="00D5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1ED83" w14:textId="77777777" w:rsidR="007C0A83" w:rsidRDefault="007C0A83">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21BC1" w14:textId="77777777" w:rsidR="00D518AC" w:rsidRDefault="00D518AC">
      <w:r>
        <w:separator/>
      </w:r>
    </w:p>
  </w:footnote>
  <w:footnote w:type="continuationSeparator" w:id="0">
    <w:p w14:paraId="1C31020C" w14:textId="77777777" w:rsidR="00D518AC" w:rsidRDefault="00D518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154FF" w14:textId="16688E51" w:rsidR="007C0A83" w:rsidRDefault="007C0A83">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4D0373">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05A8"/>
    <w:multiLevelType w:val="hybridMultilevel"/>
    <w:tmpl w:val="0F5A7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50711A"/>
    <w:multiLevelType w:val="hybridMultilevel"/>
    <w:tmpl w:val="64EC323C"/>
    <w:lvl w:ilvl="0" w:tplc="E7F8C6C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A51DC2"/>
    <w:multiLevelType w:val="hybridMultilevel"/>
    <w:tmpl w:val="C8D4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45BCC"/>
    <w:multiLevelType w:val="hybridMultilevel"/>
    <w:tmpl w:val="331AF848"/>
    <w:lvl w:ilvl="0" w:tplc="161A228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6B73B8"/>
    <w:multiLevelType w:val="hybridMultilevel"/>
    <w:tmpl w:val="784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BDA"/>
    <w:multiLevelType w:val="hybridMultilevel"/>
    <w:tmpl w:val="A68CFC7A"/>
    <w:lvl w:ilvl="0" w:tplc="ED58F2F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268B69CF"/>
    <w:multiLevelType w:val="hybridMultilevel"/>
    <w:tmpl w:val="0E7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07E9"/>
    <w:multiLevelType w:val="multilevel"/>
    <w:tmpl w:val="99D4DBCE"/>
    <w:lvl w:ilvl="0">
      <w:start w:val="1"/>
      <w:numFmt w:val="decimal"/>
      <w:lvlText w:val="%1."/>
      <w:lvlJc w:val="left"/>
      <w:pPr>
        <w:ind w:left="0" w:firstLine="0"/>
      </w:pPr>
    </w:lvl>
    <w:lvl w:ilvl="1">
      <w:start w:val="1"/>
      <w:numFmt w:val="decimal"/>
      <w:lvlText w:val="%1.%2"/>
      <w:lvlJc w:val="left"/>
      <w:pPr>
        <w:ind w:left="0" w:firstLine="0"/>
      </w:pPr>
      <w:rPr>
        <w:b/>
        <w:sz w:val="24"/>
        <w:szCs w:val="24"/>
      </w:rPr>
    </w:lvl>
    <w:lvl w:ilvl="2">
      <w:start w:val="1"/>
      <w:numFmt w:val="decimal"/>
      <w:lvlText w:val="%1.%2.%3"/>
      <w:lvlJc w:val="left"/>
      <w:pPr>
        <w:ind w:left="0" w:firstLine="0"/>
      </w:pPr>
    </w:lvl>
    <w:lvl w:ilvl="3">
      <w:start w:val="1"/>
      <w:numFmt w:val="decimal"/>
      <w:lvlText w:val="%1.%2.%3.%4"/>
      <w:lvlJc w:val="left"/>
      <w:pPr>
        <w:ind w:left="0" w:firstLine="0"/>
      </w:pPr>
      <w:rPr>
        <w:sz w:val="20"/>
        <w:szCs w:val="2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36A87C1F"/>
    <w:multiLevelType w:val="hybridMultilevel"/>
    <w:tmpl w:val="E50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15:restartNumberingAfterBreak="0">
    <w:nsid w:val="5A03712E"/>
    <w:multiLevelType w:val="hybridMultilevel"/>
    <w:tmpl w:val="5FF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94ADF"/>
    <w:multiLevelType w:val="hybridMultilevel"/>
    <w:tmpl w:val="3E3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3"/>
  </w:num>
  <w:num w:numId="5">
    <w:abstractNumId w:val="0"/>
  </w:num>
  <w:num w:numId="6">
    <w:abstractNumId w:val="1"/>
  </w:num>
  <w:num w:numId="7">
    <w:abstractNumId w:val="5"/>
  </w:num>
  <w:num w:numId="8">
    <w:abstractNumId w:val="3"/>
  </w:num>
  <w:num w:numId="9">
    <w:abstractNumId w:val="2"/>
  </w:num>
  <w:num w:numId="10">
    <w:abstractNumId w:val="9"/>
  </w:num>
  <w:num w:numId="11">
    <w:abstractNumId w:val="12"/>
  </w:num>
  <w:num w:numId="12">
    <w:abstractNumId w:val="11"/>
  </w:num>
  <w:num w:numId="13">
    <w:abstractNumId w:val="7"/>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dent">
    <w15:presenceInfo w15:providerId="None" w15:userId="Student"/>
  </w15:person>
  <w15:person w15:author="Omid Ghiyasian">
    <w15:presenceInfo w15:providerId="Windows Live" w15:userId="cab93b8b1e05a3b1"/>
  </w15:person>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trackRevisions/>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278C6"/>
    <w:rsid w:val="00061250"/>
    <w:rsid w:val="0006135E"/>
    <w:rsid w:val="00084EC5"/>
    <w:rsid w:val="000E1BE1"/>
    <w:rsid w:val="0010136B"/>
    <w:rsid w:val="00106664"/>
    <w:rsid w:val="001079F6"/>
    <w:rsid w:val="00145171"/>
    <w:rsid w:val="00165C7E"/>
    <w:rsid w:val="0018094A"/>
    <w:rsid w:val="00193379"/>
    <w:rsid w:val="001A090D"/>
    <w:rsid w:val="001A3F67"/>
    <w:rsid w:val="001B4DA9"/>
    <w:rsid w:val="001B67DE"/>
    <w:rsid w:val="00201E69"/>
    <w:rsid w:val="002160CC"/>
    <w:rsid w:val="00244CEC"/>
    <w:rsid w:val="00281724"/>
    <w:rsid w:val="002857DE"/>
    <w:rsid w:val="002939D6"/>
    <w:rsid w:val="002C6191"/>
    <w:rsid w:val="00310789"/>
    <w:rsid w:val="00326D6C"/>
    <w:rsid w:val="00390E88"/>
    <w:rsid w:val="00404C83"/>
    <w:rsid w:val="00417ED0"/>
    <w:rsid w:val="00441C65"/>
    <w:rsid w:val="004B37F7"/>
    <w:rsid w:val="004C51B9"/>
    <w:rsid w:val="004C7422"/>
    <w:rsid w:val="004D0373"/>
    <w:rsid w:val="004D0FED"/>
    <w:rsid w:val="004F1929"/>
    <w:rsid w:val="0055372B"/>
    <w:rsid w:val="005633A6"/>
    <w:rsid w:val="00563726"/>
    <w:rsid w:val="005B6CCF"/>
    <w:rsid w:val="005E0F00"/>
    <w:rsid w:val="00644ACB"/>
    <w:rsid w:val="006A08A4"/>
    <w:rsid w:val="006C10E6"/>
    <w:rsid w:val="006C1BC7"/>
    <w:rsid w:val="006D37C4"/>
    <w:rsid w:val="006D71B3"/>
    <w:rsid w:val="00703A31"/>
    <w:rsid w:val="00703FE8"/>
    <w:rsid w:val="00730719"/>
    <w:rsid w:val="007A109D"/>
    <w:rsid w:val="007C0A83"/>
    <w:rsid w:val="007C28AF"/>
    <w:rsid w:val="007D05A0"/>
    <w:rsid w:val="007E3B9E"/>
    <w:rsid w:val="007E4BA8"/>
    <w:rsid w:val="0082139F"/>
    <w:rsid w:val="0082417C"/>
    <w:rsid w:val="008376E1"/>
    <w:rsid w:val="00851618"/>
    <w:rsid w:val="00872DD8"/>
    <w:rsid w:val="00881384"/>
    <w:rsid w:val="00883F24"/>
    <w:rsid w:val="00893E11"/>
    <w:rsid w:val="008A40D0"/>
    <w:rsid w:val="008A6D72"/>
    <w:rsid w:val="008C6456"/>
    <w:rsid w:val="008D0CC6"/>
    <w:rsid w:val="00903259"/>
    <w:rsid w:val="00914F8A"/>
    <w:rsid w:val="00915702"/>
    <w:rsid w:val="00925CFB"/>
    <w:rsid w:val="0093045E"/>
    <w:rsid w:val="009530C9"/>
    <w:rsid w:val="0097681E"/>
    <w:rsid w:val="009F70E2"/>
    <w:rsid w:val="00A5502B"/>
    <w:rsid w:val="00A8008E"/>
    <w:rsid w:val="00A87D6D"/>
    <w:rsid w:val="00A90F15"/>
    <w:rsid w:val="00A9731B"/>
    <w:rsid w:val="00AA555E"/>
    <w:rsid w:val="00AC268D"/>
    <w:rsid w:val="00AD233A"/>
    <w:rsid w:val="00AE1D1C"/>
    <w:rsid w:val="00B15478"/>
    <w:rsid w:val="00B6711A"/>
    <w:rsid w:val="00B76D7A"/>
    <w:rsid w:val="00BA0D26"/>
    <w:rsid w:val="00BD65EF"/>
    <w:rsid w:val="00C30F12"/>
    <w:rsid w:val="00C656B7"/>
    <w:rsid w:val="00C80351"/>
    <w:rsid w:val="00C853B2"/>
    <w:rsid w:val="00CB44FC"/>
    <w:rsid w:val="00CB565C"/>
    <w:rsid w:val="00CE1654"/>
    <w:rsid w:val="00CF06F7"/>
    <w:rsid w:val="00D20433"/>
    <w:rsid w:val="00D250C6"/>
    <w:rsid w:val="00D26C10"/>
    <w:rsid w:val="00D44AB3"/>
    <w:rsid w:val="00D518AC"/>
    <w:rsid w:val="00D81DC7"/>
    <w:rsid w:val="00DC5589"/>
    <w:rsid w:val="00E06234"/>
    <w:rsid w:val="00E06831"/>
    <w:rsid w:val="00E2353E"/>
    <w:rsid w:val="00E55168"/>
    <w:rsid w:val="00E80853"/>
    <w:rsid w:val="00F007E5"/>
    <w:rsid w:val="00F02DB2"/>
    <w:rsid w:val="00F27F5F"/>
    <w:rsid w:val="00F33C38"/>
    <w:rsid w:val="00F46E88"/>
    <w:rsid w:val="00F64CF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 w:type="paragraph" w:styleId="Revision">
    <w:name w:val="Revision"/>
    <w:hidden/>
    <w:uiPriority w:val="99"/>
    <w:semiHidden/>
    <w:rsid w:val="00A8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C249A-B9F1-4B3E-844A-25C58D66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Student</cp:lastModifiedBy>
  <cp:revision>7</cp:revision>
  <dcterms:created xsi:type="dcterms:W3CDTF">2016-06-20T05:31:00Z</dcterms:created>
  <dcterms:modified xsi:type="dcterms:W3CDTF">2016-06-22T16:21:00Z</dcterms:modified>
</cp:coreProperties>
</file>